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color w:val="4F81BD" w:themeColor="accent1"/>
          <w:sz w:val="26"/>
          <w:szCs w:val="26"/>
        </w:rPr>
        <w:id w:val="115792241"/>
        <w:docPartObj>
          <w:docPartGallery w:val="Cover Pages"/>
          <w:docPartUnique/>
        </w:docPartObj>
      </w:sdtPr>
      <w:sdtEndPr/>
      <w:sdtContent>
        <w:p w14:paraId="0538C398" w14:textId="77777777" w:rsidR="000E0406" w:rsidRDefault="00CE417A" w:rsidP="00D67FB2">
          <w:pPr>
            <w:pStyle w:val="Heading1"/>
          </w:pPr>
          <w:r>
            <w:rPr>
              <w:noProof/>
            </w:rPr>
            <w:pict w14:anchorId="18C41578">
              <v:rect id="_x0000_s1030" style="position:absolute;margin-left:33.85pt;margin-top:717.15pt;width:540pt;height:30.6pt;z-index:251661312;mso-position-horizontal-relative:page;mso-position-vertical-relative:page" filled="f" stroked="f">
                <v:textbox style="mso-next-textbox:#_x0000_s1030">
                  <w:txbxContent>
                    <w:sdt>
                      <w:sdtPr>
                        <w:rPr>
                          <w:rFonts w:asciiTheme="majorHAnsi" w:hAnsiTheme="majorHAnsi"/>
                          <w:b/>
                          <w:bCs/>
                          <w:color w:val="548DD4" w:themeColor="text2" w:themeTint="99"/>
                          <w:spacing w:val="60"/>
                          <w:sz w:val="20"/>
                          <w:szCs w:val="20"/>
                        </w:rPr>
                        <w:alias w:val="Company Address"/>
                        <w:id w:val="-626084618"/>
                        <w:dataBinding w:prefixMappings="xmlns:ns0='http://schemas.microsoft.com/office/2006/coverPageProps' " w:xpath="/ns0:CoverPageProperties[1]/ns0:CompanyAddress[1]" w:storeItemID="{55AF091B-3C7A-41E3-B477-F2FDAA23CFDA}"/>
                        <w:text/>
                      </w:sdtPr>
                      <w:sdtEndPr/>
                      <w:sdtContent>
                        <w:p w14:paraId="3EE4F980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bCs/>
                              <w:color w:val="548DD4" w:themeColor="text2" w:themeTint="99"/>
                              <w:spacing w:val="60"/>
                              <w:sz w:val="20"/>
                              <w:szCs w:val="20"/>
                            </w:rPr>
                            <w:t>1930 SW Fourth Ave, Portland, Oregon 97201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35784E32">
              <v:rect id="_x0000_s1031" style="position:absolute;margin-left:33.85pt;margin-top:392.4pt;width:464.4pt;height:269.15pt;z-index:251662336;mso-position-horizontal-relative:page;mso-position-vertical-relative:page" filled="f" stroked="f">
                <v:textbox style="mso-next-textbox:#_x0000_s1031">
                  <w:txbxContent>
                    <w:sdt>
                      <w:sdtPr>
                        <w:rPr>
                          <w:rFonts w:asciiTheme="majorHAnsi" w:hAnsiTheme="majorHAnsi"/>
                          <w:color w:val="808080" w:themeColor="background1" w:themeShade="80"/>
                          <w:sz w:val="40"/>
                          <w:szCs w:val="40"/>
                        </w:rPr>
                        <w:alias w:val="Author"/>
                        <w:id w:val="-1249032670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14:paraId="6AD14C8D" w14:textId="77777777" w:rsidR="00507ACA" w:rsidRDefault="00507ACA">
                          <w:pPr>
                            <w:contextualSpacing/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808080" w:themeColor="background1" w:themeShade="80"/>
                              <w:sz w:val="40"/>
                              <w:szCs w:val="40"/>
                            </w:rPr>
                            <w:t>Team Members</w:t>
                          </w:r>
                        </w:p>
                      </w:sdtContent>
                    </w:sdt>
                    <w:p w14:paraId="7A72B854" w14:textId="77777777" w:rsidR="00507ACA" w:rsidRDefault="00CE417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rFonts w:asciiTheme="majorHAnsi" w:hAnsiTheme="majorHAnsi"/>
                            <w:color w:val="808080" w:themeColor="background1" w:themeShade="80"/>
                          </w:rPr>
                          <w:alias w:val="Abstract"/>
                          <w:id w:val="-540441649"/>
                          <w:dataBinding w:prefixMappings="xmlns:ns0='http://schemas.microsoft.com/office/2006/coverPageProps' 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507ACA">
                            <w:rPr>
                              <w:rFonts w:asciiTheme="majorHAnsi" w:hAnsiTheme="majorHAnsi"/>
                              <w:color w:val="808080" w:themeColor="background1" w:themeShade="80"/>
                            </w:rPr>
                            <w:t>Chelsea Throop</w:t>
                          </w:r>
                        </w:sdtContent>
                      </w:sdt>
                    </w:p>
                    <w:p w14:paraId="1E16592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Carlos Mariscal</w:t>
                      </w:r>
                    </w:p>
                    <w:p w14:paraId="5A667FD6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Jeff Alcoke</w:t>
                      </w:r>
                    </w:p>
                    <w:p w14:paraId="294312B4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Luis Santiago</w:t>
                      </w:r>
                    </w:p>
                    <w:p w14:paraId="0D3154B1" w14:textId="77777777" w:rsidR="00507ACA" w:rsidRDefault="00507ACA" w:rsidP="000E0406">
                      <w:pPr>
                        <w:ind w:left="720"/>
                        <w:contextualSpacing/>
                        <w:rPr>
                          <w:rFonts w:asciiTheme="majorHAnsi" w:hAnsiTheme="majorHAnsi"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>Saida</w:t>
                      </w:r>
                      <w:proofErr w:type="spellEnd"/>
                      <w:r>
                        <w:rPr>
                          <w:rFonts w:asciiTheme="majorHAnsi" w:hAnsiTheme="majorHAnsi"/>
                          <w:color w:val="808080" w:themeColor="background1" w:themeShade="80"/>
                        </w:rPr>
                        <w:t xml:space="preserve"> Akhter</w:t>
                      </w:r>
                    </w:p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35CB771">
              <v:rect id="_x0000_s1032" style="position:absolute;margin-left:21.6pt;margin-top:36pt;width:568.8pt;height:17.6pt;z-index:251663360;mso-wrap-edited:f;mso-position-horizontal-relative:page;mso-position-vertical-relative:page" wrapcoords="-28 -600 -28 21000 21628 21000 21628 -600 -28 -600" fillcolor="#8db3e2 [1311]" stroked="f" strokecolor="#4a7ebb" strokeweight="1.5pt">
                <v:fill o:detectmouseclick="t"/>
                <v:shadow opacity="22938f" offset="0"/>
                <v:textbox inset=",7.2pt,,7.2pt"/>
                <w10:wrap anchorx="page" anchory="page"/>
              </v:rect>
            </w:pict>
          </w:r>
          <w:r>
            <w:rPr>
              <w:noProof/>
            </w:rPr>
            <w:pict w14:anchorId="76F65DBD">
              <v:group id="_x0000_s1033" style="position:absolute;margin-left:424.8pt;margin-top:64.8pt;width:187.55pt;height:61.25pt;z-index:251664384;mso-position-horizontal-relative:page;mso-position-vertical-relative:page" coordorigin="8474,1342" coordsize="3751,12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4" type="#_x0000_t202" style="position:absolute;left:8474;top:1539;width:1981;height:815;mso-wrap-edited:f" wrapcoords="0 0 21600 0 21600 21600 0 21600 0 0" filled="f" stroked="f" strokecolor="gray">
                  <v:textbox style="mso-next-textbox:#_x0000_s1034" inset="0,0,0,0">
                    <w:txbxContent>
                      <w:p w14:paraId="3E1527AA" w14:textId="77777777" w:rsidR="00507ACA" w:rsidRDefault="00507ACA">
                        <w:pPr>
                          <w:contextualSpacing/>
                          <w:jc w:val="right"/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808080" w:themeColor="background1" w:themeShade="80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  <v:shape id="_x0000_s1035" type="#_x0000_t202" style="position:absolute;left:10656;top:1342;width:1569;height:1192;mso-wrap-edited:f" wrapcoords="0 0 21600 0 21600 21600 0 21600 0 0" filled="f" stroked="f">
                  <v:textbox style="mso-next-textbox:#_x0000_s1035" inset="0,0,0,0">
                    <w:txbxContent>
                      <w:p w14:paraId="1B6440CE" w14:textId="77777777" w:rsidR="00507ACA" w:rsidRDefault="00507ACA">
                        <w:pPr>
                          <w:contextualSpacing/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</w:pPr>
                        <w:r>
                          <w:rPr>
                            <w:rFonts w:asciiTheme="majorHAnsi" w:hAnsiTheme="majorHAnsi"/>
                            <w:color w:val="548DD4" w:themeColor="text2" w:themeTint="99"/>
                            <w:sz w:val="92"/>
                            <w:szCs w:val="92"/>
                          </w:rPr>
                          <w:t>14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6" type="#_x0000_t32" style="position:absolute;left:10571;top:1644;width:0;height:923;mso-wrap-edited:f" o:connectortype="straight" wrapcoords="-2147483648 0 -2147483648 20903 -2147483648 20903 -2147483648 0 -2147483648 0" strokecolor="gray" strokeweight="1.5pt"/>
                <w10:wrap anchorx="page" anchory="page"/>
              </v:group>
            </w:pict>
          </w:r>
          <w:r>
            <w:rPr>
              <w:noProof/>
            </w:rPr>
            <w:pict w14:anchorId="647706E1">
              <v:group id="_x0000_s1040" style="position:absolute;margin-left:21.6pt;margin-top:702pt;width:568.8pt;height:54.05pt;z-index:-251650048;mso-position-horizontal-relative:page;mso-position-vertical-relative:page" coordorigin="432,13608" coordsize="11376,1081">
                <v:shape id="_x0000_s1041" type="#_x0000_t32" style="position:absolute;left:432;top:13608;width:11376;height:0;mso-position-horizontal-relative:page;mso-position-vertical-relative:page" o:connectortype="straight" strokecolor="gray"/>
                <v:shape id="_x0000_s1042" type="#_x0000_t32" style="position:absolute;left:432;top:14689;width:11376;height:0;mso-position-horizontal-relative:page;mso-position-vertical-relative:page" o:connectortype="straight" strokecolor="gray"/>
                <w10:wrap anchorx="page" anchory="page"/>
              </v:group>
            </w:pict>
          </w:r>
          <w:r>
            <w:rPr>
              <w:noProof/>
            </w:rPr>
            <w:pict w14:anchorId="454FE33E">
              <v:group id="_x0000_s1037" style="position:absolute;margin-left:21.6pt;margin-top:316.8pt;width:568.9pt;height:61.35pt;z-index:251665408;mso-position-horizontal-relative:page;mso-position-vertical-relative:page" coordorigin="432,6336" coordsize="11378,1227">
                <v:rect id="_x0000_s1038" style="position:absolute;left:432;top:6336;width:11016;height:1227;mso-position-horizontal-relative:page;mso-position-vertical-relative:page;v-text-anchor:bottom" fillcolor="#365f91 [2404]" stroked="f">
                  <v:textbox style="mso-next-textbox:#_x0000_s1038" inset="18pt,,1in,0">
                    <w:txbxContent>
                      <w:p w14:paraId="35CE8166" w14:textId="2876CF4D" w:rsidR="00507ACA" w:rsidRDefault="005F28F2">
                        <w:pPr>
                          <w:spacing w:before="240" w:after="240"/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</w:pPr>
                        <w:r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 xml:space="preserve">T06 - </w:t>
                        </w:r>
                        <w:r w:rsidR="00507ACA">
                          <w:rPr>
                            <w:rFonts w:asciiTheme="majorHAnsi" w:hAnsiTheme="majorHAnsi"/>
                            <w:color w:val="FFFFFF" w:themeColor="background1"/>
                            <w:sz w:val="56"/>
                            <w:szCs w:val="56"/>
                          </w:rPr>
                          <w:t>Product Design Specifications</w:t>
                        </w:r>
                      </w:p>
                    </w:txbxContent>
                  </v:textbox>
                </v:rect>
                <v:rect id="_x0000_s1039" style="position:absolute;left:11449;top:6336;width:361;height:1227;mso-position-horizontal-relative:page;mso-position-vertical-relative:page" wrapcoords="-900 0 -900 21337 21600 21337 21600 0 -900 0" fillcolor="#8db3e2 [1311]" stroked="f" strokecolor="#4a7ebb" strokeweight="1.5pt">
                  <v:fill o:detectmouseclick="t"/>
                  <v:shadow opacity="22938f" offset="0"/>
                  <v:textbox inset=",7.2pt,,7.2pt"/>
                </v:rect>
                <w10:wrap anchorx="page" anchory="page"/>
              </v:group>
            </w:pict>
          </w:r>
          <w:r>
            <w:pict w14:anchorId="24CDA4E1">
              <v:group id="_x0000_s1026" style="position:absolute;margin-left:364.5pt;margin-top:-385.7pt;width:143.25pt;height:60.75pt;z-index:251660288;mso-position-horizontal-relative:text;mso-position-vertical-relative:text" coordorigin="8895,1230" coordsize="2865,1215">
                <v:shape id="_x0000_s1027" type="#_x0000_t202" style="position:absolute;left:10290;top:1230;width:1470;height:1215" filled="f" stroked="f">
                  <v:textbox style="mso-next-textbox:#_x0000_s1027">
                    <w:txbxContent>
                      <w:p w14:paraId="15E7B973" w14:textId="77777777" w:rsidR="00507ACA" w:rsidRDefault="00507AC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 id="_x0000_s1028" type="#_x0000_t32" style="position:absolute;left:10290;top:1590;width:0;height:630" o:connectortype="straight" strokecolor="white" strokeweight="1.5pt"/>
                <v:shape id="_x0000_s1029" type="#_x0000_t202" style="position:absolute;left:8895;top:1455;width:1365;height:630" filled="f" stroked="f">
                  <v:textbox style="mso-next-textbox:#_x0000_s1029">
                    <w:txbxContent>
                      <w:p w14:paraId="37D8368A" w14:textId="77777777" w:rsidR="00507ACA" w:rsidRDefault="00507AC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14:paraId="6DB44B66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8BD763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44980484" w14:textId="77777777" w:rsidR="005F28F2" w:rsidRDefault="005F28F2" w:rsidP="00D67FB2">
          <w:pPr>
            <w:pStyle w:val="Heading1"/>
            <w:rPr>
              <w:sz w:val="28"/>
            </w:rPr>
          </w:pPr>
        </w:p>
        <w:p w14:paraId="733752C8" w14:textId="5B05A9F9" w:rsidR="00D67FB2" w:rsidRPr="00DD30D5" w:rsidRDefault="00DD30D5" w:rsidP="00D67FB2">
          <w:pPr>
            <w:pStyle w:val="Heading1"/>
            <w:rPr>
              <w:sz w:val="96"/>
              <w:szCs w:val="96"/>
            </w:rPr>
          </w:pPr>
          <w:r w:rsidRPr="00DD30D5">
            <w:rPr>
              <w:sz w:val="96"/>
              <w:szCs w:val="96"/>
            </w:rPr>
            <w:t xml:space="preserve">NES </w:t>
          </w:r>
          <w:proofErr w:type="spellStart"/>
          <w:r w:rsidRPr="00DD30D5">
            <w:rPr>
              <w:sz w:val="96"/>
              <w:szCs w:val="96"/>
            </w:rPr>
            <w:t>LockBox</w:t>
          </w:r>
          <w:proofErr w:type="spellEnd"/>
        </w:p>
        <w:p w14:paraId="2C6FC7CE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750FB22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58BF2443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37DF012C" w14:textId="77777777" w:rsidR="00D67FB2" w:rsidRDefault="00D67FB2" w:rsidP="00D67FB2">
          <w:pPr>
            <w:pStyle w:val="Heading1"/>
            <w:rPr>
              <w:sz w:val="28"/>
            </w:rPr>
          </w:pPr>
        </w:p>
        <w:p w14:paraId="013CBEDE" w14:textId="77777777" w:rsidR="00D67FB2" w:rsidRPr="00900F93" w:rsidRDefault="00900F93" w:rsidP="00900F93">
          <w:pPr>
            <w:pStyle w:val="Heading1"/>
            <w:tabs>
              <w:tab w:val="left" w:pos="1386"/>
            </w:tabs>
            <w:rPr>
              <w:sz w:val="28"/>
            </w:rPr>
          </w:pPr>
          <w:r>
            <w:rPr>
              <w:sz w:val="28"/>
            </w:rPr>
            <w:tab/>
          </w:r>
        </w:p>
        <w:p w14:paraId="3D8C202B" w14:textId="77777777" w:rsid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</w:p>
        <w:p w14:paraId="0B47F49F" w14:textId="5A25EBF0" w:rsidR="00507ACA" w:rsidRPr="00507ACA" w:rsidRDefault="00507ACA" w:rsidP="00507ACA">
          <w:pP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345A8A" w:themeColor="accent1" w:themeShade="B5"/>
              <w:sz w:val="28"/>
              <w:szCs w:val="32"/>
            </w:rPr>
            <w:br w:type="page"/>
          </w:r>
        </w:p>
        <w:p w14:paraId="5394D5C3" w14:textId="77777777" w:rsidR="00CC470D" w:rsidRDefault="00CC470D" w:rsidP="00CC470D">
          <w:pPr>
            <w:pStyle w:val="Heading1"/>
          </w:pPr>
          <w:r>
            <w:lastRenderedPageBreak/>
            <w:t>Marketing Requirements</w:t>
          </w:r>
        </w:p>
        <w:p w14:paraId="2614D66B" w14:textId="06790887" w:rsidR="00CC470D" w:rsidRPr="00C63F63" w:rsidRDefault="00CC470D" w:rsidP="00507ACA">
          <w:pPr>
            <w:pStyle w:val="Heading2"/>
          </w:pPr>
          <w:r>
            <w:t>Must</w:t>
          </w:r>
        </w:p>
        <w:p w14:paraId="08728058" w14:textId="4368483A" w:rsidR="006D5E32" w:rsidRDefault="00CC470D" w:rsidP="006D5E32">
          <w:pPr>
            <w:pStyle w:val="ListParagraph"/>
            <w:numPr>
              <w:ilvl w:val="0"/>
              <w:numId w:val="13"/>
            </w:numPr>
          </w:pPr>
          <w:r>
            <w:t xml:space="preserve">Be powered by a </w:t>
          </w:r>
          <w:commentRangeStart w:id="0"/>
          <w:del w:id="1" w:author="LUIS SANTIAGO" w:date="2014-10-25T11:28:00Z">
            <w:r w:rsidR="008D6258" w:rsidDel="007B3307">
              <w:delText>12V/1A</w:delText>
            </w:r>
          </w:del>
          <w:r w:rsidR="006D5E32">
            <w:t xml:space="preserve"> </w:t>
          </w:r>
          <w:commentRangeEnd w:id="0"/>
          <w:r w:rsidR="007B3307">
            <w:rPr>
              <w:rStyle w:val="CommentReference"/>
            </w:rPr>
            <w:commentReference w:id="0"/>
          </w:r>
          <w:r w:rsidR="008D6258">
            <w:t>wall adaptor</w:t>
          </w:r>
        </w:p>
        <w:p w14:paraId="2BB26FA9" w14:textId="3D735D95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</w:t>
          </w:r>
          <w:ins w:id="2" w:author="LUIS SANTIAGO" w:date="2014-10-25T11:29:00Z">
            <w:r w:rsidR="007B3307">
              <w:t xml:space="preserve">visual feedback to user. </w:t>
            </w:r>
          </w:ins>
          <w:commentRangeStart w:id="3"/>
          <w:del w:id="4" w:author="LUIS SANTIAGO" w:date="2014-10-25T11:29:00Z">
            <w:r w:rsidDel="007B3307">
              <w:delText>an LCD for user feedback</w:delText>
            </w:r>
          </w:del>
          <w:commentRangeEnd w:id="3"/>
          <w:r w:rsidR="007B3307">
            <w:rPr>
              <w:rStyle w:val="CommentReference"/>
            </w:rPr>
            <w:commentReference w:id="3"/>
          </w:r>
        </w:p>
        <w:p w14:paraId="77726901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Have a unique code to unlock </w:t>
          </w:r>
        </w:p>
        <w:p w14:paraId="7B33378E" w14:textId="77777777" w:rsidR="006D5E32" w:rsidRDefault="006D5E32" w:rsidP="006D5E32">
          <w:pPr>
            <w:pStyle w:val="ListParagraph"/>
            <w:numPr>
              <w:ilvl w:val="0"/>
              <w:numId w:val="13"/>
            </w:numPr>
          </w:pPr>
          <w:r>
            <w:t xml:space="preserve">Use an </w:t>
          </w:r>
          <w:commentRangeStart w:id="5"/>
          <w:r>
            <w:t>NES</w:t>
          </w:r>
          <w:commentRangeEnd w:id="5"/>
          <w:r w:rsidR="007B3307">
            <w:rPr>
              <w:rStyle w:val="CommentReference"/>
            </w:rPr>
            <w:commentReference w:id="5"/>
          </w:r>
          <w:r>
            <w:t xml:space="preserve"> controller for user input</w:t>
          </w:r>
        </w:p>
        <w:p w14:paraId="22A37DFE" w14:textId="77777777" w:rsidR="00CC470D" w:rsidRDefault="005E0718" w:rsidP="006D5E32">
          <w:pPr>
            <w:pStyle w:val="ListParagraph"/>
            <w:numPr>
              <w:ilvl w:val="0"/>
              <w:numId w:val="13"/>
            </w:numPr>
          </w:pPr>
          <w:r>
            <w:t>Follow design specifications laid out by practicum rules</w:t>
          </w:r>
        </w:p>
        <w:p w14:paraId="2428E610" w14:textId="2058A7DE" w:rsidR="007B3307" w:rsidRDefault="007B3307" w:rsidP="006D5E32">
          <w:pPr>
            <w:pStyle w:val="ListParagraph"/>
            <w:numPr>
              <w:ilvl w:val="0"/>
              <w:numId w:val="13"/>
            </w:numPr>
          </w:pPr>
          <w:commentRangeStart w:id="6"/>
          <w:ins w:id="7" w:author="LUIS SANTIAGO" w:date="2014-10-25T11:36:00Z">
            <w:r>
              <w:t xml:space="preserve">Basic operation </w:t>
            </w:r>
          </w:ins>
          <w:ins w:id="8" w:author="LUIS SANTIAGO" w:date="2014-10-25T11:37:00Z">
            <w:r>
              <w:t xml:space="preserve">must </w:t>
            </w:r>
          </w:ins>
          <w:ins w:id="9" w:author="LUIS SANTIAGO" w:date="2014-10-25T11:36:00Z">
            <w:r>
              <w:t>be</w:t>
            </w:r>
          </w:ins>
          <w:ins w:id="10" w:author="LUIS SANTIAGO" w:date="2014-10-25T11:38:00Z">
            <w:r>
              <w:t xml:space="preserve"> easy,</w:t>
            </w:r>
          </w:ins>
          <w:ins w:id="11" w:author="LUIS SANTIAGO" w:date="2014-10-25T11:36:00Z">
            <w:r>
              <w:t xml:space="preserve"> intuitive</w:t>
            </w:r>
          </w:ins>
          <w:ins w:id="12" w:author="LUIS SANTIAGO" w:date="2014-10-25T11:37:00Z">
            <w:r>
              <w:t xml:space="preserve"> or interactive</w:t>
            </w:r>
          </w:ins>
          <w:ins w:id="13" w:author="LUIS SANTIAGO" w:date="2014-10-25T11:36:00Z">
            <w:r>
              <w:t>.</w:t>
            </w:r>
          </w:ins>
          <w:commentRangeEnd w:id="6"/>
          <w:ins w:id="14" w:author="LUIS SANTIAGO" w:date="2014-10-25T11:37:00Z">
            <w:r>
              <w:rPr>
                <w:rStyle w:val="CommentReference"/>
              </w:rPr>
              <w:commentReference w:id="6"/>
            </w:r>
          </w:ins>
        </w:p>
        <w:p w14:paraId="2FC50151" w14:textId="1AFA07E2" w:rsidR="00543CE0" w:rsidRDefault="00CC470D" w:rsidP="00507ACA">
          <w:pPr>
            <w:pStyle w:val="Heading2"/>
          </w:pPr>
          <w:r>
            <w:t>Should</w:t>
          </w:r>
        </w:p>
        <w:p w14:paraId="5ADEB77A" w14:textId="56B7D03B" w:rsidR="00CC470D" w:rsidRPr="00543CE0" w:rsidRDefault="0077179C" w:rsidP="00507ACA">
          <w:pPr>
            <w:pStyle w:val="ListParagraph"/>
            <w:numPr>
              <w:ilvl w:val="0"/>
              <w:numId w:val="13"/>
            </w:numPr>
          </w:pPr>
          <w:r>
            <w:t xml:space="preserve">Accept user determined combination </w:t>
          </w:r>
        </w:p>
        <w:p w14:paraId="66A89A0F" w14:textId="3B88584E" w:rsidR="00543CE0" w:rsidRDefault="00CC470D" w:rsidP="00507ACA">
          <w:pPr>
            <w:pStyle w:val="Heading2"/>
          </w:pPr>
          <w:r>
            <w:t>May</w:t>
          </w:r>
        </w:p>
      </w:sdtContent>
    </w:sdt>
    <w:p w14:paraId="6D2B2B5B" w14:textId="77777777" w:rsidR="00543CE0" w:rsidRDefault="00543CE0" w:rsidP="006D5E32">
      <w:pPr>
        <w:pStyle w:val="ListParagraph"/>
        <w:numPr>
          <w:ilvl w:val="0"/>
          <w:numId w:val="13"/>
        </w:numPr>
      </w:pPr>
      <w:r>
        <w:t>Have multiple ways to unlock the box</w:t>
      </w:r>
    </w:p>
    <w:p w14:paraId="2C2B3034" w14:textId="642219FE" w:rsidR="00320843" w:rsidRDefault="004236C7" w:rsidP="00543CE0">
      <w:pPr>
        <w:pStyle w:val="ListParagraph"/>
        <w:numPr>
          <w:ilvl w:val="0"/>
          <w:numId w:val="13"/>
        </w:numPr>
      </w:pPr>
      <w:r>
        <w:t xml:space="preserve">Have </w:t>
      </w:r>
      <w:r w:rsidR="00543CE0">
        <w:t>a back up battery</w:t>
      </w:r>
    </w:p>
    <w:p w14:paraId="0FE51555" w14:textId="2E22A0BB" w:rsidR="00320843" w:rsidRDefault="00507ACA" w:rsidP="00320843">
      <w:pPr>
        <w:pStyle w:val="ListParagraph"/>
        <w:numPr>
          <w:ilvl w:val="0"/>
          <w:numId w:val="13"/>
        </w:numPr>
      </w:pPr>
      <w:r>
        <w:t>Be user upgradable</w:t>
      </w:r>
    </w:p>
    <w:p w14:paraId="01B831D4" w14:textId="017D03BF" w:rsidR="00320843" w:rsidRDefault="00320843" w:rsidP="00507ACA">
      <w:pPr>
        <w:pStyle w:val="Heading1"/>
      </w:pPr>
      <w:r>
        <w:t>Engineering Requirements</w:t>
      </w:r>
    </w:p>
    <w:p w14:paraId="77983351" w14:textId="3DF3581E" w:rsidR="006B5A1F" w:rsidRDefault="00DC65FD" w:rsidP="00507ACA">
      <w:pPr>
        <w:pStyle w:val="Heading2"/>
      </w:pPr>
      <w:r>
        <w:t>Performance</w:t>
      </w:r>
    </w:p>
    <w:p w14:paraId="24F5A862" w14:textId="77777777" w:rsidR="00DC65FD" w:rsidRDefault="00F03282" w:rsidP="006B5A1F">
      <w:pPr>
        <w:pStyle w:val="ListParagraph"/>
        <w:numPr>
          <w:ilvl w:val="0"/>
          <w:numId w:val="9"/>
        </w:numPr>
      </w:pPr>
      <w:r>
        <w:t>Must be able to accurately interpret user input code</w:t>
      </w:r>
    </w:p>
    <w:p w14:paraId="3A5DB3C8" w14:textId="28E78DCF" w:rsidR="006B5AEF" w:rsidRDefault="006B5AEF" w:rsidP="006B5A1F">
      <w:pPr>
        <w:pStyle w:val="ListParagraph"/>
        <w:numPr>
          <w:ilvl w:val="0"/>
          <w:numId w:val="9"/>
        </w:numPr>
      </w:pPr>
      <w:r>
        <w:t xml:space="preserve">Will only unlock if correct passcode is entered </w:t>
      </w:r>
    </w:p>
    <w:p w14:paraId="4091D96F" w14:textId="3B68C8FD" w:rsidR="008516E3" w:rsidRDefault="00DC65FD" w:rsidP="00507ACA">
      <w:pPr>
        <w:pStyle w:val="Heading2"/>
      </w:pPr>
      <w:r>
        <w:t>Functionality</w:t>
      </w:r>
    </w:p>
    <w:p w14:paraId="364F5C8E" w14:textId="77777777" w:rsidR="008516E3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Interface with NES controller</w:t>
      </w:r>
    </w:p>
    <w:p w14:paraId="1D9E7646" w14:textId="77777777" w:rsidR="00DC65FD" w:rsidRDefault="008516E3" w:rsidP="008516E3">
      <w:pPr>
        <w:pStyle w:val="ListParagraph"/>
        <w:numPr>
          <w:ilvl w:val="0"/>
          <w:numId w:val="9"/>
        </w:numPr>
        <w:tabs>
          <w:tab w:val="left" w:pos="1413"/>
        </w:tabs>
      </w:pPr>
      <w:r>
        <w:t>Display output on LCD screen</w:t>
      </w:r>
    </w:p>
    <w:p w14:paraId="3010403E" w14:textId="53C4AE8A" w:rsidR="008516E3" w:rsidRDefault="00DC65FD" w:rsidP="00507ACA">
      <w:pPr>
        <w:pStyle w:val="Heading2"/>
      </w:pPr>
      <w:r>
        <w:t>Energy</w:t>
      </w:r>
    </w:p>
    <w:p w14:paraId="7A7D5812" w14:textId="77777777" w:rsidR="007905C8" w:rsidRDefault="008516E3" w:rsidP="008516E3">
      <w:pPr>
        <w:pStyle w:val="ListParagraph"/>
        <w:numPr>
          <w:ilvl w:val="0"/>
          <w:numId w:val="10"/>
        </w:numPr>
      </w:pPr>
      <w:r>
        <w:t xml:space="preserve">Must operate on 12 volt </w:t>
      </w:r>
      <w:r w:rsidR="00EF2812">
        <w:t>regulated DC power</w:t>
      </w:r>
    </w:p>
    <w:p w14:paraId="35A8AAAB" w14:textId="0A5CEADC" w:rsidR="00DC65FD" w:rsidRDefault="0021065F" w:rsidP="008516E3">
      <w:pPr>
        <w:pStyle w:val="ListParagraph"/>
        <w:numPr>
          <w:ilvl w:val="0"/>
          <w:numId w:val="10"/>
        </w:numPr>
      </w:pPr>
      <w:r>
        <w:t>Should not draw more than 1 A of current</w:t>
      </w:r>
    </w:p>
    <w:p w14:paraId="28D237E8" w14:textId="1ED1054A" w:rsidR="00DC65FD" w:rsidRPr="007905C8" w:rsidRDefault="0021065F" w:rsidP="00507ACA">
      <w:pPr>
        <w:pStyle w:val="Heading2"/>
      </w:pPr>
      <w:r>
        <w:t xml:space="preserve">Cost </w:t>
      </w:r>
    </w:p>
    <w:p w14:paraId="77E4FABB" w14:textId="560E8E79" w:rsidR="007905C8" w:rsidRDefault="00507ACA" w:rsidP="00DC65FD">
      <w:pPr>
        <w:pStyle w:val="ListParagraph"/>
        <w:numPr>
          <w:ilvl w:val="0"/>
          <w:numId w:val="10"/>
        </w:numPr>
      </w:pPr>
      <w:r>
        <w:t>Per unit cost shall not exceed $75.00 USD</w:t>
      </w:r>
    </w:p>
    <w:p w14:paraId="4590A487" w14:textId="3C3D82D5" w:rsidR="00DC65FD" w:rsidRPr="007905C8" w:rsidRDefault="00DC65FD" w:rsidP="00507ACA">
      <w:pPr>
        <w:pStyle w:val="Heading2"/>
      </w:pPr>
      <w:r>
        <w:t>Environmental</w:t>
      </w:r>
    </w:p>
    <w:p w14:paraId="5904A9B4" w14:textId="38EE0A36" w:rsidR="00DC65FD" w:rsidRDefault="00DD30D5" w:rsidP="007905C8">
      <w:pPr>
        <w:pStyle w:val="ListParagraph"/>
        <w:numPr>
          <w:ilvl w:val="0"/>
          <w:numId w:val="10"/>
        </w:numPr>
      </w:pPr>
      <w:r>
        <w:t>All efforts shall be used to make the box from recycled materials</w:t>
      </w:r>
    </w:p>
    <w:p w14:paraId="52D08D1E" w14:textId="3FD3D274" w:rsidR="00DC65FD" w:rsidRPr="007905C8" w:rsidRDefault="00DC65FD" w:rsidP="00507ACA">
      <w:pPr>
        <w:pStyle w:val="Heading2"/>
      </w:pPr>
      <w:r>
        <w:t>Health and Safety</w:t>
      </w:r>
    </w:p>
    <w:p w14:paraId="25C28A3F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Will not cause the user harm</w:t>
      </w:r>
    </w:p>
    <w:p w14:paraId="7AB32633" w14:textId="140285CD" w:rsidR="007905C8" w:rsidRDefault="00DC65FD" w:rsidP="00507ACA">
      <w:pPr>
        <w:pStyle w:val="Heading2"/>
      </w:pPr>
      <w:r>
        <w:t>Manufacturability</w:t>
      </w:r>
    </w:p>
    <w:p w14:paraId="45CD6804" w14:textId="77777777" w:rsidR="007905C8" w:rsidRDefault="007905C8" w:rsidP="007905C8">
      <w:pPr>
        <w:pStyle w:val="ListParagraph"/>
        <w:numPr>
          <w:ilvl w:val="0"/>
          <w:numId w:val="10"/>
        </w:numPr>
      </w:pPr>
      <w:r>
        <w:t>The circuit will have at least 25% surface mount components</w:t>
      </w:r>
    </w:p>
    <w:p w14:paraId="741C3419" w14:textId="77777777" w:rsidR="00DC65FD" w:rsidRDefault="007905C8" w:rsidP="007905C8">
      <w:pPr>
        <w:pStyle w:val="ListParagraph"/>
        <w:numPr>
          <w:ilvl w:val="0"/>
          <w:numId w:val="10"/>
        </w:numPr>
      </w:pPr>
      <w:r>
        <w:t>The circuit will fit on a 2-layer PCB</w:t>
      </w:r>
      <w:r w:rsidR="001E30D6">
        <w:t xml:space="preserve"> with solder mask and top side silk screen</w:t>
      </w:r>
    </w:p>
    <w:p w14:paraId="0B16A34E" w14:textId="68935373" w:rsidR="00DD30D5" w:rsidRDefault="00DD30D5" w:rsidP="00DD30D5">
      <w:pPr>
        <w:pStyle w:val="ListParagraph"/>
        <w:numPr>
          <w:ilvl w:val="0"/>
          <w:numId w:val="10"/>
        </w:numPr>
      </w:pPr>
      <w:r>
        <w:lastRenderedPageBreak/>
        <w:t>The box shall not exceed 1ft</w:t>
      </w:r>
      <w:r>
        <w:rPr>
          <w:vertAlign w:val="superscript"/>
        </w:rPr>
        <w:t>3</w:t>
      </w:r>
      <w:r>
        <w:t xml:space="preserve"> in size</w:t>
      </w:r>
    </w:p>
    <w:p w14:paraId="3152C468" w14:textId="4EC5C424" w:rsidR="00F56899" w:rsidRDefault="00DC65FD" w:rsidP="00507ACA">
      <w:pPr>
        <w:pStyle w:val="Heading2"/>
      </w:pPr>
      <w:r>
        <w:t>Operability</w:t>
      </w:r>
    </w:p>
    <w:p w14:paraId="4F45A86A" w14:textId="77777777" w:rsidR="004C454C" w:rsidRDefault="00F56899" w:rsidP="006D5E32">
      <w:pPr>
        <w:pStyle w:val="ListParagraph"/>
        <w:numPr>
          <w:ilvl w:val="0"/>
          <w:numId w:val="11"/>
        </w:numPr>
      </w:pPr>
      <w:r>
        <w:t>Is operable by any person old enough to handle a video game controller</w:t>
      </w:r>
    </w:p>
    <w:p w14:paraId="3D89E0B7" w14:textId="1D0E75B1" w:rsidR="001A2CBD" w:rsidRDefault="004C454C" w:rsidP="00507ACA">
      <w:pPr>
        <w:pStyle w:val="Heading2"/>
      </w:pPr>
      <w:r>
        <w:t>Reliability</w:t>
      </w:r>
    </w:p>
    <w:p w14:paraId="6D7EB2AE" w14:textId="0ABB743E" w:rsidR="004C454C" w:rsidRDefault="006B5AEF" w:rsidP="006B5AEF">
      <w:pPr>
        <w:pStyle w:val="ListParagraph"/>
        <w:numPr>
          <w:ilvl w:val="0"/>
          <w:numId w:val="11"/>
        </w:numPr>
      </w:pPr>
      <w:r>
        <w:t xml:space="preserve">If time allows we will like to add a backup battery and a way to unlock if user forgets combination. </w:t>
      </w:r>
    </w:p>
    <w:p w14:paraId="139FED4B" w14:textId="6A783AAF" w:rsidR="001A2CBD" w:rsidRDefault="004C454C" w:rsidP="00507ACA">
      <w:pPr>
        <w:pStyle w:val="Heading2"/>
      </w:pPr>
      <w:r>
        <w:t>Usability</w:t>
      </w:r>
    </w:p>
    <w:p w14:paraId="4823B61E" w14:textId="2996CC19" w:rsidR="00507ACA" w:rsidRPr="00507ACA" w:rsidRDefault="001A2CBD" w:rsidP="00507ACA">
      <w:pPr>
        <w:pStyle w:val="ListParagraph"/>
        <w:numPr>
          <w:ilvl w:val="0"/>
          <w:numId w:val="12"/>
        </w:numPr>
      </w:pPr>
      <w:r>
        <w:t>The average user should be able to learn ho</w:t>
      </w:r>
      <w:r w:rsidR="006B5AEF">
        <w:t xml:space="preserve">w to use the product with ease </w:t>
      </w:r>
    </w:p>
    <w:p w14:paraId="48B196C2" w14:textId="0F0183A3" w:rsidR="006D5E32" w:rsidRDefault="006B5A1F" w:rsidP="006B5A1F">
      <w:pPr>
        <w:pStyle w:val="Heading1"/>
      </w:pPr>
      <w:r>
        <w:t>Justification/Comparison Table</w:t>
      </w:r>
    </w:p>
    <w:p w14:paraId="19C9BAFF" w14:textId="77777777" w:rsidR="006B5A1F" w:rsidRDefault="006B5A1F" w:rsidP="006B5A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48"/>
        <w:gridCol w:w="2520"/>
        <w:gridCol w:w="4608"/>
      </w:tblGrid>
      <w:tr w:rsidR="00ED784A" w14:paraId="39901443" w14:textId="77777777">
        <w:tc>
          <w:tcPr>
            <w:tcW w:w="2448" w:type="dxa"/>
          </w:tcPr>
          <w:p w14:paraId="6B178973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Marketing Requirements</w:t>
            </w:r>
          </w:p>
        </w:tc>
        <w:tc>
          <w:tcPr>
            <w:tcW w:w="2520" w:type="dxa"/>
          </w:tcPr>
          <w:p w14:paraId="0100DF31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Engineering Requirements</w:t>
            </w:r>
          </w:p>
        </w:tc>
        <w:tc>
          <w:tcPr>
            <w:tcW w:w="4608" w:type="dxa"/>
          </w:tcPr>
          <w:p w14:paraId="197F092F" w14:textId="77777777" w:rsidR="00ED784A" w:rsidRPr="008778D6" w:rsidRDefault="00ED784A" w:rsidP="00ED784A">
            <w:pPr>
              <w:jc w:val="center"/>
              <w:rPr>
                <w:sz w:val="28"/>
                <w:szCs w:val="28"/>
              </w:rPr>
            </w:pPr>
            <w:r w:rsidRPr="008778D6">
              <w:rPr>
                <w:sz w:val="28"/>
                <w:szCs w:val="28"/>
              </w:rPr>
              <w:t>Justification</w:t>
            </w:r>
          </w:p>
        </w:tc>
      </w:tr>
      <w:tr w:rsidR="00ED784A" w14:paraId="6D4C5DEB" w14:textId="77777777">
        <w:tc>
          <w:tcPr>
            <w:tcW w:w="2448" w:type="dxa"/>
          </w:tcPr>
          <w:p w14:paraId="6766188E" w14:textId="77777777" w:rsidR="00ED784A" w:rsidRPr="00862A5D" w:rsidRDefault="00990602" w:rsidP="00ED784A">
            <w:pPr>
              <w:jc w:val="center"/>
            </w:pPr>
            <w:r>
              <w:t>3</w:t>
            </w:r>
          </w:p>
        </w:tc>
        <w:tc>
          <w:tcPr>
            <w:tcW w:w="2520" w:type="dxa"/>
          </w:tcPr>
          <w:p w14:paraId="3A18A9B2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be able to accurately interpret user input code</w:t>
            </w:r>
          </w:p>
          <w:p w14:paraId="00AE40BA" w14:textId="19209C0C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7F5D72B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In order to consistently unlock the box, the code must be interpreted correctly</w:t>
            </w:r>
          </w:p>
        </w:tc>
      </w:tr>
      <w:tr w:rsidR="00ED784A" w14:paraId="7E6CB491" w14:textId="77777777">
        <w:tc>
          <w:tcPr>
            <w:tcW w:w="2448" w:type="dxa"/>
          </w:tcPr>
          <w:p w14:paraId="25BBE8C0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5F32E20F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Interface with NES controller</w:t>
            </w:r>
          </w:p>
          <w:p w14:paraId="1415DDEF" w14:textId="130F3E5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5EFDFE2" w14:textId="77777777" w:rsidR="00ED784A" w:rsidRPr="00DD30D5" w:rsidRDefault="009A53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NES controller is the form of user input selected for unlocking the box</w:t>
            </w:r>
          </w:p>
        </w:tc>
      </w:tr>
      <w:tr w:rsidR="00ED784A" w14:paraId="7B741B45" w14:textId="77777777">
        <w:tc>
          <w:tcPr>
            <w:tcW w:w="2448" w:type="dxa"/>
          </w:tcPr>
          <w:p w14:paraId="2B582C38" w14:textId="77777777" w:rsidR="00ED784A" w:rsidRPr="00862A5D" w:rsidRDefault="005E0718" w:rsidP="00ED784A">
            <w:pPr>
              <w:jc w:val="center"/>
            </w:pPr>
            <w:r>
              <w:t>2</w:t>
            </w:r>
          </w:p>
        </w:tc>
        <w:tc>
          <w:tcPr>
            <w:tcW w:w="2520" w:type="dxa"/>
          </w:tcPr>
          <w:p w14:paraId="3E1755D5" w14:textId="77777777" w:rsidR="00ED784A" w:rsidRDefault="006D5E32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Display output on LCD screen</w:t>
            </w:r>
          </w:p>
          <w:p w14:paraId="08A868F2" w14:textId="4AD78278" w:rsidR="00DD30D5" w:rsidRPr="00DD30D5" w:rsidRDefault="00DD30D5" w:rsidP="00507ACA">
            <w:pPr>
              <w:tabs>
                <w:tab w:val="left" w:pos="1413"/>
              </w:tabs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FCECBFA" w14:textId="77777777" w:rsidR="00ED784A" w:rsidRPr="00DD30D5" w:rsidRDefault="00275060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LCD will be used to display to the user whether input is correct</w:t>
            </w:r>
          </w:p>
        </w:tc>
      </w:tr>
      <w:tr w:rsidR="00ED784A" w14:paraId="4A63632A" w14:textId="77777777">
        <w:tc>
          <w:tcPr>
            <w:tcW w:w="2448" w:type="dxa"/>
          </w:tcPr>
          <w:p w14:paraId="30472406" w14:textId="77777777" w:rsidR="00ED784A" w:rsidRPr="00862A5D" w:rsidRDefault="00FB6AB3" w:rsidP="00ED784A">
            <w:pPr>
              <w:jc w:val="center"/>
            </w:pPr>
            <w:r>
              <w:t>1</w:t>
            </w:r>
          </w:p>
        </w:tc>
        <w:tc>
          <w:tcPr>
            <w:tcW w:w="2520" w:type="dxa"/>
          </w:tcPr>
          <w:p w14:paraId="204493F0" w14:textId="77777777" w:rsidR="00ED784A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Must operate on 12 volt regulated DC power</w:t>
            </w:r>
          </w:p>
          <w:p w14:paraId="3F300133" w14:textId="1D5E3DA7" w:rsidR="00DD30D5" w:rsidRPr="00DD30D5" w:rsidRDefault="00DD30D5" w:rsidP="006D5E32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FAAE6C2" w14:textId="38124F8E" w:rsidR="00ED784A" w:rsidRPr="00DD30D5" w:rsidRDefault="005B15EC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We already are in possession of a 12 volt wall adapter</w:t>
            </w:r>
            <w:r w:rsidR="00E22A87" w:rsidRPr="00DD30D5">
              <w:rPr>
                <w:i/>
                <w:sz w:val="20"/>
                <w:szCs w:val="20"/>
              </w:rPr>
              <w:t xml:space="preserve"> which can only source 1 A of current.</w:t>
            </w:r>
          </w:p>
        </w:tc>
      </w:tr>
      <w:tr w:rsidR="00ED784A" w14:paraId="19E9CBC7" w14:textId="77777777">
        <w:tc>
          <w:tcPr>
            <w:tcW w:w="2448" w:type="dxa"/>
          </w:tcPr>
          <w:p w14:paraId="61E00F0F" w14:textId="629FE7E4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23541888" w14:textId="5A3FF4D1" w:rsidR="00ED784A" w:rsidRPr="00DD30D5" w:rsidRDefault="00ED784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C3DCCE1" w14:textId="2C0490FC" w:rsidR="00ED784A" w:rsidRPr="00DD30D5" w:rsidRDefault="00ED784A" w:rsidP="00ED784A">
            <w:pPr>
              <w:rPr>
                <w:i/>
                <w:sz w:val="20"/>
                <w:szCs w:val="20"/>
              </w:rPr>
            </w:pPr>
          </w:p>
        </w:tc>
      </w:tr>
      <w:tr w:rsidR="00ED784A" w14:paraId="0AFF590F" w14:textId="77777777">
        <w:tc>
          <w:tcPr>
            <w:tcW w:w="2448" w:type="dxa"/>
          </w:tcPr>
          <w:p w14:paraId="393B4478" w14:textId="77777777" w:rsidR="00ED784A" w:rsidRPr="00862A5D" w:rsidRDefault="00AE401A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31BE8BC2" w14:textId="77777777" w:rsidR="006D5E32" w:rsidRPr="00DD30D5" w:rsidRDefault="006D5E32" w:rsidP="006D5E32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Will not cause the user harm</w:t>
            </w:r>
          </w:p>
          <w:p w14:paraId="760454FC" w14:textId="77777777" w:rsidR="00ED784A" w:rsidRPr="00DD30D5" w:rsidRDefault="00ED784A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F3D3AA4" w14:textId="77777777" w:rsidR="00ED784A" w:rsidRPr="00DD30D5" w:rsidRDefault="00AF1CB6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People won’t want to use something that hurts them</w:t>
            </w:r>
          </w:p>
        </w:tc>
      </w:tr>
      <w:tr w:rsidR="00ED784A" w14:paraId="2864EB1E" w14:textId="77777777">
        <w:tc>
          <w:tcPr>
            <w:tcW w:w="2448" w:type="dxa"/>
          </w:tcPr>
          <w:p w14:paraId="01083FC3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01EC2393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have at least 25% surface mount components</w:t>
            </w:r>
          </w:p>
          <w:p w14:paraId="1946E8E1" w14:textId="436FFBB8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060B0A1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 requirement for practicum</w:t>
            </w:r>
          </w:p>
        </w:tc>
      </w:tr>
      <w:tr w:rsidR="00ED784A" w14:paraId="6CD7E79A" w14:textId="77777777">
        <w:tc>
          <w:tcPr>
            <w:tcW w:w="2448" w:type="dxa"/>
          </w:tcPr>
          <w:p w14:paraId="429C98CB" w14:textId="77777777" w:rsidR="00ED784A" w:rsidRPr="00862A5D" w:rsidRDefault="00990602" w:rsidP="00ED784A">
            <w:pPr>
              <w:jc w:val="center"/>
            </w:pPr>
            <w:r>
              <w:t>6</w:t>
            </w:r>
          </w:p>
        </w:tc>
        <w:tc>
          <w:tcPr>
            <w:tcW w:w="2520" w:type="dxa"/>
          </w:tcPr>
          <w:p w14:paraId="5B1D7985" w14:textId="77777777" w:rsidR="00ED784A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circuit will fit on a 2-layer PCB with solder mask and top side silk screen</w:t>
            </w:r>
          </w:p>
          <w:p w14:paraId="35F1846D" w14:textId="20FAFBAB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72168D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This is also a requirement for practicum</w:t>
            </w:r>
          </w:p>
        </w:tc>
      </w:tr>
      <w:tr w:rsidR="00ED784A" w14:paraId="334ECAD3" w14:textId="77777777">
        <w:tc>
          <w:tcPr>
            <w:tcW w:w="2448" w:type="dxa"/>
          </w:tcPr>
          <w:p w14:paraId="31DCEA9E" w14:textId="77777777" w:rsidR="00ED784A" w:rsidRPr="00862A5D" w:rsidRDefault="00990602" w:rsidP="00ED784A">
            <w:pPr>
              <w:jc w:val="center"/>
            </w:pPr>
            <w:r>
              <w:t>4</w:t>
            </w:r>
          </w:p>
        </w:tc>
        <w:tc>
          <w:tcPr>
            <w:tcW w:w="2520" w:type="dxa"/>
          </w:tcPr>
          <w:p w14:paraId="3ABE5894" w14:textId="77777777" w:rsidR="00DD30D5" w:rsidRDefault="006D5E32" w:rsidP="00ED784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Is operable by any person old enough to handle a video game controller</w:t>
            </w:r>
          </w:p>
          <w:p w14:paraId="38B7798A" w14:textId="18DF4C22" w:rsidR="00DD30D5" w:rsidRPr="00DD30D5" w:rsidRDefault="00DD30D5" w:rsidP="00ED784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1BE79AD" w14:textId="77777777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t>The interface is a simple NES controller, that most people already know how to use</w:t>
            </w:r>
          </w:p>
        </w:tc>
      </w:tr>
      <w:tr w:rsidR="00ED784A" w14:paraId="1806996A" w14:textId="77777777">
        <w:tc>
          <w:tcPr>
            <w:tcW w:w="2448" w:type="dxa"/>
          </w:tcPr>
          <w:p w14:paraId="70C7C68F" w14:textId="77777777" w:rsidR="00ED784A" w:rsidRPr="00862A5D" w:rsidRDefault="00ED784A" w:rsidP="00ED784A">
            <w:pPr>
              <w:jc w:val="center"/>
            </w:pPr>
          </w:p>
        </w:tc>
        <w:tc>
          <w:tcPr>
            <w:tcW w:w="2520" w:type="dxa"/>
          </w:tcPr>
          <w:p w14:paraId="76F54754" w14:textId="77777777" w:rsidR="00DD30D5" w:rsidRDefault="006D5E32" w:rsidP="00507ACA">
            <w:pPr>
              <w:rPr>
                <w:sz w:val="20"/>
                <w:szCs w:val="20"/>
              </w:rPr>
            </w:pPr>
            <w:r w:rsidRPr="00DD30D5">
              <w:rPr>
                <w:sz w:val="20"/>
                <w:szCs w:val="20"/>
              </w:rPr>
              <w:t>The average user should be able to learn how to use</w:t>
            </w:r>
            <w:r w:rsidR="00E22A87" w:rsidRPr="00DD30D5">
              <w:rPr>
                <w:sz w:val="20"/>
                <w:szCs w:val="20"/>
              </w:rPr>
              <w:t xml:space="preserve"> the product with ease</w:t>
            </w:r>
          </w:p>
          <w:p w14:paraId="53E618E3" w14:textId="4C8802C6" w:rsidR="00DD30D5" w:rsidRPr="00DD30D5" w:rsidRDefault="00DD30D5" w:rsidP="00507ACA">
            <w:pPr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3D559A20" w14:textId="682394DA" w:rsidR="00ED784A" w:rsidRPr="00DD30D5" w:rsidRDefault="00B313AD" w:rsidP="00ED784A">
            <w:pPr>
              <w:rPr>
                <w:i/>
                <w:sz w:val="20"/>
                <w:szCs w:val="20"/>
              </w:rPr>
            </w:pPr>
            <w:r w:rsidRPr="00DD30D5">
              <w:rPr>
                <w:i/>
                <w:sz w:val="20"/>
                <w:szCs w:val="20"/>
              </w:rPr>
              <w:lastRenderedPageBreak/>
              <w:t>The s</w:t>
            </w:r>
            <w:r w:rsidR="00E22A87" w:rsidRPr="00DD30D5">
              <w:rPr>
                <w:i/>
                <w:sz w:val="20"/>
                <w:szCs w:val="20"/>
              </w:rPr>
              <w:t>implicity of the user interface will allow the user to intuitively know how to operate the lock box.</w:t>
            </w:r>
          </w:p>
        </w:tc>
      </w:tr>
    </w:tbl>
    <w:p w14:paraId="50383E8A" w14:textId="77777777" w:rsidR="00415176" w:rsidRPr="006B5A1F" w:rsidRDefault="00415176" w:rsidP="006B5A1F"/>
    <w:sectPr w:rsidR="00415176" w:rsidRPr="006B5A1F" w:rsidSect="00DC65FD">
      <w:headerReference w:type="default" r:id="rId11"/>
      <w:headerReference w:type="first" r:id="rId12"/>
      <w:pgSz w:w="12240" w:h="15840"/>
      <w:pgMar w:top="1440" w:right="1440" w:bottom="1440" w:left="1440" w:header="720" w:footer="720" w:gutter="0"/>
      <w:cols w:space="720"/>
      <w:titlePg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UIS SANTIAGO" w:date="2014-10-25T11:42:00Z" w:initials="LS">
    <w:p w14:paraId="60039189" w14:textId="0DD9EEE1" w:rsidR="007B3307" w:rsidRDefault="007B3307">
      <w:pPr>
        <w:pStyle w:val="CommentText"/>
      </w:pPr>
      <w:r>
        <w:rPr>
          <w:rStyle w:val="CommentReference"/>
        </w:rPr>
        <w:annotationRef/>
      </w:r>
      <w:r>
        <w:t xml:space="preserve"> Technical/ too Specific</w:t>
      </w:r>
    </w:p>
  </w:comment>
  <w:comment w:id="3" w:author="LUIS SANTIAGO" w:date="2014-10-25T11:42:00Z" w:initials="LS">
    <w:p w14:paraId="39D7E307" w14:textId="1A33ACA7" w:rsidR="007B3307" w:rsidRDefault="007B3307">
      <w:pPr>
        <w:pStyle w:val="CommentText"/>
      </w:pPr>
      <w:r>
        <w:rPr>
          <w:rStyle w:val="CommentReference"/>
        </w:rPr>
        <w:annotationRef/>
      </w:r>
      <w:r>
        <w:t>Acronym and too technology Specific for marketing</w:t>
      </w:r>
    </w:p>
  </w:comment>
  <w:comment w:id="5" w:author="LUIS SANTIAGO" w:date="2014-10-25T11:42:00Z" w:initials="LS">
    <w:p w14:paraId="4B733671" w14:textId="79F8087C" w:rsidR="007B3307" w:rsidRDefault="007B3307">
      <w:pPr>
        <w:pStyle w:val="CommentText"/>
      </w:pPr>
      <w:r>
        <w:rPr>
          <w:rStyle w:val="CommentReference"/>
        </w:rPr>
        <w:annotationRef/>
      </w:r>
      <w:r>
        <w:t>I will keep it specific</w:t>
      </w:r>
    </w:p>
  </w:comment>
  <w:comment w:id="6" w:author="LUIS SANTIAGO" w:date="2014-10-25T11:42:00Z" w:initials="LS">
    <w:p w14:paraId="6036F0E5" w14:textId="610A56BF" w:rsidR="007B3307" w:rsidRDefault="007B3307">
      <w:pPr>
        <w:pStyle w:val="CommentText"/>
      </w:pPr>
      <w:r>
        <w:rPr>
          <w:rStyle w:val="CommentReference"/>
        </w:rPr>
        <w:annotationRef/>
      </w:r>
      <w:r w:rsidR="00CE417A">
        <w:t xml:space="preserve">Could be must or should. Will provide a value for the last row on the table. NOTE: If we leave this change table MUST </w:t>
      </w:r>
      <w:proofErr w:type="gramStart"/>
      <w:r w:rsidR="00CE417A">
        <w:t>change  by</w:t>
      </w:r>
      <w:proofErr w:type="gramEnd"/>
      <w:r w:rsidR="00CE417A">
        <w:t xml:space="preserve"> one (any value after </w:t>
      </w:r>
      <w:r w:rsidR="00CE417A">
        <w:t>5).</w:t>
      </w:r>
      <w:bookmarkStart w:id="15" w:name="_GoBack"/>
      <w:bookmarkEnd w:id="15"/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E90E43" w14:textId="77777777" w:rsidR="00507ACA" w:rsidRDefault="00507ACA">
      <w:r>
        <w:separator/>
      </w:r>
    </w:p>
  </w:endnote>
  <w:endnote w:type="continuationSeparator" w:id="0">
    <w:p w14:paraId="1E8EEAE8" w14:textId="77777777" w:rsidR="00507ACA" w:rsidRDefault="00507A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B2009" w14:textId="77777777" w:rsidR="00507ACA" w:rsidRDefault="00507ACA">
      <w:r>
        <w:separator/>
      </w:r>
    </w:p>
  </w:footnote>
  <w:footnote w:type="continuationSeparator" w:id="0">
    <w:p w14:paraId="3C14B62B" w14:textId="77777777" w:rsidR="00507ACA" w:rsidRDefault="00507A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0DB58B1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Product Design Specifications</w:t>
        </w:r>
      </w:p>
    </w:sdtContent>
  </w:sdt>
  <w:sdt>
    <w:sdtPr>
      <w:rPr>
        <w:rFonts w:ascii="Cambria" w:hAnsi="Cambria"/>
      </w:rPr>
      <w:alias w:val="Date"/>
      <w:id w:val="77547044"/>
      <w:dataBinding w:prefixMappings="xmlns:ns0='http://schemas.microsoft.com/office/2006/coverPageProps'" w:xpath="/ns0:CoverPageProperties[1]/ns0:PublishDate[1]" w:storeItemID="{55AF091B-3C7A-41E3-B477-F2FDAA23CFDA}"/>
      <w:date w:fullDate="2014-10-27T00:00:00Z">
        <w:dateFormat w:val="MMMM d, yyyy"/>
        <w:lid w:val="en-US"/>
        <w:storeMappedDataAs w:val="dateTime"/>
        <w:calendar w:val="gregorian"/>
      </w:date>
    </w:sdtPr>
    <w:sdtEndPr/>
    <w:sdtContent>
      <w:p w14:paraId="19E632D4" w14:textId="77777777" w:rsidR="00507ACA" w:rsidRPr="005E04E9" w:rsidRDefault="00507ACA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</w:rPr>
          <w:t>October 27, 2014</w:t>
        </w:r>
      </w:p>
    </w:sdtContent>
  </w:sdt>
  <w:p w14:paraId="2F38AF28" w14:textId="77777777" w:rsidR="00507ACA" w:rsidRDefault="00507AC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9114"/>
      <w:gridCol w:w="476"/>
    </w:tblGrid>
    <w:tr w:rsidR="00507ACA" w14:paraId="35DFD6ED" w14:textId="77777777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7199951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37C10F54" w14:textId="77777777" w:rsidR="00507ACA" w:rsidRPr="00412958" w:rsidRDefault="00507ACA" w:rsidP="000E0406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</w:rPr>
                <w:t>Product Design Specifications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0475CA55" w14:textId="77777777" w:rsidR="00507ACA" w:rsidRPr="00C7200C" w:rsidRDefault="00507ACA" w:rsidP="000E0406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E417A" w:rsidRPr="00CE417A">
            <w:rPr>
              <w:rFonts w:ascii="Calibri" w:hAnsi="Calibri"/>
              <w:b/>
              <w:noProof/>
              <w:color w:val="4F81BD" w:themeColor="accent1"/>
            </w:rPr>
            <w:t>1</w:t>
          </w:r>
          <w:r>
            <w:rPr>
              <w:rFonts w:ascii="Calibri" w:hAnsi="Calibri"/>
              <w:b/>
              <w:noProof/>
              <w:color w:val="4F81BD" w:themeColor="accent1"/>
            </w:rPr>
            <w:fldChar w:fldCharType="end"/>
          </w:r>
        </w:p>
      </w:tc>
    </w:tr>
  </w:tbl>
  <w:p w14:paraId="674516D7" w14:textId="77777777" w:rsidR="00507ACA" w:rsidRDefault="00507AC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B02EA"/>
    <w:multiLevelType w:val="multilevel"/>
    <w:tmpl w:val="799CCD70"/>
    <w:lvl w:ilvl="0">
      <w:start w:val="1"/>
      <w:numFmt w:val="decimal"/>
      <w:lvlText w:val="%1."/>
      <w:lvlJc w:val="left"/>
      <w:pPr>
        <w:ind w:left="1447" w:hanging="360"/>
      </w:pPr>
    </w:lvl>
    <w:lvl w:ilvl="1">
      <w:start w:val="1"/>
      <w:numFmt w:val="lowerLetter"/>
      <w:lvlText w:val="%2."/>
      <w:lvlJc w:val="left"/>
      <w:pPr>
        <w:ind w:left="2167" w:hanging="360"/>
      </w:pPr>
    </w:lvl>
    <w:lvl w:ilvl="2">
      <w:start w:val="1"/>
      <w:numFmt w:val="lowerRoman"/>
      <w:lvlText w:val="%3."/>
      <w:lvlJc w:val="right"/>
      <w:pPr>
        <w:ind w:left="2887" w:hanging="180"/>
      </w:pPr>
    </w:lvl>
    <w:lvl w:ilvl="3">
      <w:start w:val="1"/>
      <w:numFmt w:val="decimal"/>
      <w:lvlText w:val="%4."/>
      <w:lvlJc w:val="left"/>
      <w:pPr>
        <w:ind w:left="3607" w:hanging="360"/>
      </w:pPr>
    </w:lvl>
    <w:lvl w:ilvl="4">
      <w:start w:val="1"/>
      <w:numFmt w:val="lowerLetter"/>
      <w:lvlText w:val="%5."/>
      <w:lvlJc w:val="left"/>
      <w:pPr>
        <w:ind w:left="4327" w:hanging="360"/>
      </w:pPr>
    </w:lvl>
    <w:lvl w:ilvl="5">
      <w:start w:val="1"/>
      <w:numFmt w:val="lowerRoman"/>
      <w:lvlText w:val="%6."/>
      <w:lvlJc w:val="right"/>
      <w:pPr>
        <w:ind w:left="5047" w:hanging="180"/>
      </w:pPr>
    </w:lvl>
    <w:lvl w:ilvl="6">
      <w:start w:val="1"/>
      <w:numFmt w:val="decimal"/>
      <w:lvlText w:val="%7."/>
      <w:lvlJc w:val="left"/>
      <w:pPr>
        <w:ind w:left="5767" w:hanging="360"/>
      </w:pPr>
    </w:lvl>
    <w:lvl w:ilvl="7">
      <w:start w:val="1"/>
      <w:numFmt w:val="lowerLetter"/>
      <w:lvlText w:val="%8."/>
      <w:lvlJc w:val="left"/>
      <w:pPr>
        <w:ind w:left="6487" w:hanging="360"/>
      </w:pPr>
    </w:lvl>
    <w:lvl w:ilvl="8">
      <w:start w:val="1"/>
      <w:numFmt w:val="lowerRoman"/>
      <w:lvlText w:val="%9."/>
      <w:lvlJc w:val="right"/>
      <w:pPr>
        <w:ind w:left="7207" w:hanging="180"/>
      </w:pPr>
    </w:lvl>
  </w:abstractNum>
  <w:abstractNum w:abstractNumId="1">
    <w:nsid w:val="14F82933"/>
    <w:multiLevelType w:val="hybridMultilevel"/>
    <w:tmpl w:val="AC6E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1E7EAE"/>
    <w:multiLevelType w:val="hybridMultilevel"/>
    <w:tmpl w:val="74F2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42FC8"/>
    <w:multiLevelType w:val="hybridMultilevel"/>
    <w:tmpl w:val="799CCD70"/>
    <w:lvl w:ilvl="0" w:tplc="0409000F">
      <w:start w:val="1"/>
      <w:numFmt w:val="decimal"/>
      <w:lvlText w:val="%1."/>
      <w:lvlJc w:val="left"/>
      <w:pPr>
        <w:ind w:left="1447" w:hanging="360"/>
      </w:pPr>
    </w:lvl>
    <w:lvl w:ilvl="1" w:tplc="04090019" w:tentative="1">
      <w:start w:val="1"/>
      <w:numFmt w:val="lowerLetter"/>
      <w:lvlText w:val="%2."/>
      <w:lvlJc w:val="left"/>
      <w:pPr>
        <w:ind w:left="2167" w:hanging="360"/>
      </w:pPr>
    </w:lvl>
    <w:lvl w:ilvl="2" w:tplc="0409001B" w:tentative="1">
      <w:start w:val="1"/>
      <w:numFmt w:val="lowerRoman"/>
      <w:lvlText w:val="%3."/>
      <w:lvlJc w:val="right"/>
      <w:pPr>
        <w:ind w:left="2887" w:hanging="180"/>
      </w:pPr>
    </w:lvl>
    <w:lvl w:ilvl="3" w:tplc="0409000F" w:tentative="1">
      <w:start w:val="1"/>
      <w:numFmt w:val="decimal"/>
      <w:lvlText w:val="%4."/>
      <w:lvlJc w:val="left"/>
      <w:pPr>
        <w:ind w:left="3607" w:hanging="360"/>
      </w:pPr>
    </w:lvl>
    <w:lvl w:ilvl="4" w:tplc="04090019" w:tentative="1">
      <w:start w:val="1"/>
      <w:numFmt w:val="lowerLetter"/>
      <w:lvlText w:val="%5."/>
      <w:lvlJc w:val="left"/>
      <w:pPr>
        <w:ind w:left="4327" w:hanging="360"/>
      </w:pPr>
    </w:lvl>
    <w:lvl w:ilvl="5" w:tplc="0409001B" w:tentative="1">
      <w:start w:val="1"/>
      <w:numFmt w:val="lowerRoman"/>
      <w:lvlText w:val="%6."/>
      <w:lvlJc w:val="right"/>
      <w:pPr>
        <w:ind w:left="5047" w:hanging="180"/>
      </w:pPr>
    </w:lvl>
    <w:lvl w:ilvl="6" w:tplc="0409000F" w:tentative="1">
      <w:start w:val="1"/>
      <w:numFmt w:val="decimal"/>
      <w:lvlText w:val="%7."/>
      <w:lvlJc w:val="left"/>
      <w:pPr>
        <w:ind w:left="5767" w:hanging="360"/>
      </w:pPr>
    </w:lvl>
    <w:lvl w:ilvl="7" w:tplc="04090019" w:tentative="1">
      <w:start w:val="1"/>
      <w:numFmt w:val="lowerLetter"/>
      <w:lvlText w:val="%8."/>
      <w:lvlJc w:val="left"/>
      <w:pPr>
        <w:ind w:left="6487" w:hanging="360"/>
      </w:pPr>
    </w:lvl>
    <w:lvl w:ilvl="8" w:tplc="04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4">
    <w:nsid w:val="27BA3D5A"/>
    <w:multiLevelType w:val="hybridMultilevel"/>
    <w:tmpl w:val="73BED686"/>
    <w:lvl w:ilvl="0" w:tplc="80F4A79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3F4A58"/>
    <w:multiLevelType w:val="multilevel"/>
    <w:tmpl w:val="2474DB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FB6991"/>
    <w:multiLevelType w:val="hybridMultilevel"/>
    <w:tmpl w:val="6A164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C61892"/>
    <w:multiLevelType w:val="hybridMultilevel"/>
    <w:tmpl w:val="B7A8609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8">
    <w:nsid w:val="5D2E734B"/>
    <w:multiLevelType w:val="hybridMultilevel"/>
    <w:tmpl w:val="7E981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ECB6CCD"/>
    <w:multiLevelType w:val="hybridMultilevel"/>
    <w:tmpl w:val="2474D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C71EC4"/>
    <w:multiLevelType w:val="hybridMultilevel"/>
    <w:tmpl w:val="F75C4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0A3126"/>
    <w:multiLevelType w:val="hybridMultilevel"/>
    <w:tmpl w:val="2E66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34043A"/>
    <w:multiLevelType w:val="hybridMultilevel"/>
    <w:tmpl w:val="C1EC3342"/>
    <w:lvl w:ilvl="0" w:tplc="EFCAC332">
      <w:start w:val="17"/>
      <w:numFmt w:val="bullet"/>
      <w:lvlText w:val="-"/>
      <w:lvlJc w:val="left"/>
      <w:pPr>
        <w:ind w:left="180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2"/>
  </w:num>
  <w:num w:numId="5">
    <w:abstractNumId w:val="7"/>
  </w:num>
  <w:num w:numId="6">
    <w:abstractNumId w:val="9"/>
  </w:num>
  <w:num w:numId="7">
    <w:abstractNumId w:val="5"/>
  </w:num>
  <w:num w:numId="8">
    <w:abstractNumId w:val="6"/>
  </w:num>
  <w:num w:numId="9">
    <w:abstractNumId w:val="8"/>
  </w:num>
  <w:num w:numId="10">
    <w:abstractNumId w:val="11"/>
  </w:num>
  <w:num w:numId="11">
    <w:abstractNumId w:val="1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trackRevision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32F25"/>
    <w:rsid w:val="000E0406"/>
    <w:rsid w:val="000E560A"/>
    <w:rsid w:val="001A2CBD"/>
    <w:rsid w:val="001E30D6"/>
    <w:rsid w:val="001F3639"/>
    <w:rsid w:val="00205B9A"/>
    <w:rsid w:val="0021065F"/>
    <w:rsid w:val="00275060"/>
    <w:rsid w:val="00320843"/>
    <w:rsid w:val="00350161"/>
    <w:rsid w:val="00367A9B"/>
    <w:rsid w:val="00373D2F"/>
    <w:rsid w:val="003C1F39"/>
    <w:rsid w:val="003E17B8"/>
    <w:rsid w:val="00415176"/>
    <w:rsid w:val="0041632D"/>
    <w:rsid w:val="004236C7"/>
    <w:rsid w:val="00432F25"/>
    <w:rsid w:val="004C454C"/>
    <w:rsid w:val="00507ACA"/>
    <w:rsid w:val="00543CE0"/>
    <w:rsid w:val="00567270"/>
    <w:rsid w:val="005837C6"/>
    <w:rsid w:val="005947E9"/>
    <w:rsid w:val="005B15EC"/>
    <w:rsid w:val="005C6CC3"/>
    <w:rsid w:val="005E0718"/>
    <w:rsid w:val="005F28F2"/>
    <w:rsid w:val="006037B1"/>
    <w:rsid w:val="00616002"/>
    <w:rsid w:val="006A2327"/>
    <w:rsid w:val="006B5A1F"/>
    <w:rsid w:val="006B5AEF"/>
    <w:rsid w:val="006D5E32"/>
    <w:rsid w:val="0077179C"/>
    <w:rsid w:val="007905C8"/>
    <w:rsid w:val="007A20DC"/>
    <w:rsid w:val="007B3307"/>
    <w:rsid w:val="008136D5"/>
    <w:rsid w:val="00841228"/>
    <w:rsid w:val="008516E3"/>
    <w:rsid w:val="008D6258"/>
    <w:rsid w:val="00900F93"/>
    <w:rsid w:val="00915805"/>
    <w:rsid w:val="009669F6"/>
    <w:rsid w:val="00990602"/>
    <w:rsid w:val="00994115"/>
    <w:rsid w:val="009A53B6"/>
    <w:rsid w:val="00A64E7F"/>
    <w:rsid w:val="00AE401A"/>
    <w:rsid w:val="00AE5EB3"/>
    <w:rsid w:val="00AF1CB6"/>
    <w:rsid w:val="00B313AD"/>
    <w:rsid w:val="00BA6EC4"/>
    <w:rsid w:val="00C63F63"/>
    <w:rsid w:val="00C929EA"/>
    <w:rsid w:val="00CC470D"/>
    <w:rsid w:val="00CE417A"/>
    <w:rsid w:val="00D156E3"/>
    <w:rsid w:val="00D67FB2"/>
    <w:rsid w:val="00DC65FD"/>
    <w:rsid w:val="00DD30D5"/>
    <w:rsid w:val="00E22A87"/>
    <w:rsid w:val="00E73200"/>
    <w:rsid w:val="00E87FD9"/>
    <w:rsid w:val="00E900BF"/>
    <w:rsid w:val="00ED784A"/>
    <w:rsid w:val="00EF2812"/>
    <w:rsid w:val="00F03282"/>
    <w:rsid w:val="00F42A79"/>
    <w:rsid w:val="00F56899"/>
    <w:rsid w:val="00FB6AB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  <o:rules v:ext="edit">
        <o:r id="V:Rule5" type="connector" idref="#_x0000_s1036"/>
        <o:r id="V:Rule6" type="connector" idref="#_x0000_s1042"/>
        <o:r id="V:Rule7" type="connector" idref="#_x0000_s1028"/>
        <o:r id="V:Rule8" type="connector" idref="#_x0000_s1041"/>
      </o:rules>
    </o:shapelayout>
  </w:shapeDefaults>
  <w:decimalSymbol w:val="."/>
  <w:listSeparator w:val=","/>
  <w14:docId w14:val="74216E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Table Grid" w:uiPriority="59"/>
    <w:lsdException w:name="Light Shading Accent 1" w:uiPriority="60"/>
  </w:latentStyles>
  <w:style w:type="paragraph" w:default="1" w:styleId="Normal">
    <w:name w:val="Normal"/>
    <w:qFormat/>
    <w:rsid w:val="00616002"/>
  </w:style>
  <w:style w:type="paragraph" w:styleId="Heading1">
    <w:name w:val="heading 1"/>
    <w:basedOn w:val="Normal"/>
    <w:next w:val="Normal"/>
    <w:link w:val="Heading1Char"/>
    <w:rsid w:val="000E040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rsid w:val="000E04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E040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406"/>
  </w:style>
  <w:style w:type="paragraph" w:styleId="Footer">
    <w:name w:val="footer"/>
    <w:basedOn w:val="Normal"/>
    <w:link w:val="FooterChar"/>
    <w:rsid w:val="000E04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E0406"/>
  </w:style>
  <w:style w:type="character" w:customStyle="1" w:styleId="Heading2Char">
    <w:name w:val="Heading 2 Char"/>
    <w:basedOn w:val="DefaultParagraphFont"/>
    <w:link w:val="Heading2"/>
    <w:rsid w:val="000E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rsid w:val="000E040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LightShading-Accent1">
    <w:name w:val="Light Shading Accent 1"/>
    <w:basedOn w:val="TableNormal"/>
    <w:uiPriority w:val="60"/>
    <w:rsid w:val="00320843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ED784A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7B3307"/>
    <w:rPr>
      <w:sz w:val="16"/>
      <w:szCs w:val="16"/>
    </w:rPr>
  </w:style>
  <w:style w:type="paragraph" w:styleId="CommentText">
    <w:name w:val="annotation text"/>
    <w:basedOn w:val="Normal"/>
    <w:link w:val="CommentTextChar"/>
    <w:rsid w:val="007B330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7B33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B33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B3307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7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7E9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32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4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2014-10-27T00:00:00</PublishDate>
  <Abstract>Chelsea Throop</Abstract>
  <CompanyAddress>1930 SW Fourth Ave, Portland, Oregon 97201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7EAB663-7C04-4CE3-B6B9-9CACCDCCA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 Design Specifications</vt:lpstr>
    </vt:vector>
  </TitlesOfParts>
  <Company/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 Design Specifications</dc:title>
  <dc:subject/>
  <dc:creator>Team Members</dc:creator>
  <cp:keywords/>
  <dc:description/>
  <cp:lastModifiedBy>LUIS SANTIAGO</cp:lastModifiedBy>
  <cp:revision>31</cp:revision>
  <cp:lastPrinted>2014-10-25T00:54:00Z</cp:lastPrinted>
  <dcterms:created xsi:type="dcterms:W3CDTF">2014-10-23T23:22:00Z</dcterms:created>
  <dcterms:modified xsi:type="dcterms:W3CDTF">2014-10-25T18:42:00Z</dcterms:modified>
</cp:coreProperties>
</file>