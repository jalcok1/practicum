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1FF6795" w14:textId="57B8C84D" w:rsidR="000E0406" w:rsidRDefault="00010908" w:rsidP="00D67FB2">
      <w:pPr>
        <w:pStyle w:val="Heading1"/>
      </w:pPr>
      <w:r>
        <w:rPr>
          <w:noProof/>
        </w:rPr>
        <w:pict w14:anchorId="7084C80A">
          <v:rect id="_x0000_s1030" style="position:absolute;margin-left:33.85pt;margin-top:717.15pt;width:540pt;height:30.6pt;z-index:251661312;mso-position-horizontal-relative:page;mso-position-vertical-relative:page" filled="f" stroked="f">
            <v:textbox style="mso-next-textbox:#_x0000_s1030">
              <w:txbxContent>
                <w:sdt>
                  <w:sdtPr>
                    <w:rPr>
                      <w:rFonts w:asciiTheme="majorHAnsi" w:hAnsiTheme="majorHAnsi"/>
                      <w:b/>
                      <w:bCs/>
                      <w:color w:val="548DD4" w:themeColor="text2" w:themeTint="99"/>
                      <w:spacing w:val="60"/>
                      <w:sz w:val="20"/>
                      <w:szCs w:val="20"/>
                    </w:rPr>
                    <w:alias w:val="Company Address"/>
                    <w:id w:val="-1002732819"/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p w14:paraId="474FCE02" w14:textId="75E0622F" w:rsidR="00EA1D74" w:rsidRDefault="00010908">
                      <w:pPr>
                        <w:contextualSpacing/>
                        <w:rPr>
                          <w:rFonts w:asciiTheme="majorHAnsi" w:hAnsiTheme="majorHAnsi"/>
                          <w:b/>
                          <w:bCs/>
                          <w:color w:val="548DD4" w:themeColor="text2" w:themeTint="99"/>
                          <w:spacing w:val="6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548DD4" w:themeColor="text2" w:themeTint="99"/>
                          <w:spacing w:val="60"/>
                          <w:sz w:val="20"/>
                          <w:szCs w:val="20"/>
                        </w:rPr>
                        <w:t>1930 SW Fourth Ave, Portland, Oregon 97201                  Rev. 2 11/13/14</w:t>
                      </w:r>
                    </w:p>
                  </w:sdtContent>
                </w:sdt>
              </w:txbxContent>
            </v:textbox>
            <w10:wrap anchorx="page" anchory="page"/>
          </v:rect>
        </w:pict>
      </w:r>
      <w:r>
        <w:rPr>
          <w:noProof/>
        </w:rPr>
        <w:pict w14:anchorId="30FB2118">
          <v:rect id="_x0000_s1031" style="position:absolute;margin-left:33.85pt;margin-top:392.4pt;width:464.4pt;height:269.15pt;z-index:251662336;mso-position-horizontal-relative:page;mso-position-vertical-relative:page" filled="f" stroked="f">
            <v:textbox style="mso-next-textbox:#_x0000_s1031">
              <w:txbxContent>
                <w:sdt>
                  <w:sdtPr>
                    <w:rPr>
                      <w:rFonts w:asciiTheme="majorHAnsi" w:hAnsiTheme="majorHAnsi"/>
                      <w:color w:val="808080" w:themeColor="background1" w:themeShade="80"/>
                      <w:sz w:val="40"/>
                      <w:szCs w:val="40"/>
                    </w:rPr>
                    <w:alias w:val="Author"/>
                    <w:id w:val="341506894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p w14:paraId="7F5740CF" w14:textId="77777777" w:rsidR="00EA1D74" w:rsidRDefault="00EA1D74">
                      <w:pPr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40"/>
                          <w:szCs w:val="40"/>
                        </w:rPr>
                        <w:t>Team Members</w:t>
                      </w:r>
                    </w:p>
                  </w:sdtContent>
                </w:sdt>
                <w:p w14:paraId="515E2FD2" w14:textId="77777777" w:rsidR="00EA1D74" w:rsidRDefault="00010908" w:rsidP="000E0406">
                  <w:pPr>
                    <w:ind w:left="720"/>
                    <w:contextualSpacing/>
                    <w:rPr>
                      <w:rFonts w:asciiTheme="majorHAnsi" w:hAnsiTheme="majorHAnsi"/>
                      <w:color w:val="808080" w:themeColor="background1" w:themeShade="80"/>
                    </w:rPr>
                  </w:pPr>
                  <w:sdt>
                    <w:sdtPr>
                      <w:rPr>
                        <w:rFonts w:asciiTheme="majorHAnsi" w:hAnsiTheme="majorHAnsi"/>
                        <w:color w:val="808080" w:themeColor="background1" w:themeShade="80"/>
                      </w:rPr>
                      <w:alias w:val="Abstract"/>
                      <w:id w:val="1071080737"/>
                      <w:dataBinding w:prefixMappings="xmlns:ns0='http://schemas.microsoft.com/office/2006/coverPageProps' " w:xpath="/ns0:CoverPageProperties[1]/ns0:Abstract[1]" w:storeItemID="{55AF091B-3C7A-41E3-B477-F2FDAA23CFDA}"/>
                      <w:text/>
                    </w:sdtPr>
                    <w:sdtEndPr/>
                    <w:sdtContent>
                      <w:r w:rsidR="00EA1D74"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Chelsea Throop</w:t>
                      </w:r>
                    </w:sdtContent>
                  </w:sdt>
                </w:p>
                <w:p w14:paraId="255D776A" w14:textId="77777777" w:rsidR="00EA1D74" w:rsidRDefault="00EA1D74" w:rsidP="000E0406">
                  <w:pPr>
                    <w:ind w:left="720"/>
                    <w:contextualSpacing/>
                    <w:rPr>
                      <w:rFonts w:asciiTheme="majorHAnsi" w:hAnsiTheme="majorHAnsi"/>
                      <w:color w:val="808080" w:themeColor="background1" w:themeShade="80"/>
                    </w:rPr>
                  </w:pPr>
                  <w:r>
                    <w:rPr>
                      <w:rFonts w:asciiTheme="majorHAnsi" w:hAnsiTheme="majorHAnsi"/>
                      <w:color w:val="808080" w:themeColor="background1" w:themeShade="80"/>
                    </w:rPr>
                    <w:t>Carlos Mariscal</w:t>
                  </w:r>
                </w:p>
                <w:p w14:paraId="0DBAD51C" w14:textId="77777777" w:rsidR="00EA1D74" w:rsidRDefault="00EA1D74" w:rsidP="000E0406">
                  <w:pPr>
                    <w:ind w:left="720"/>
                    <w:contextualSpacing/>
                    <w:rPr>
                      <w:rFonts w:asciiTheme="majorHAnsi" w:hAnsiTheme="majorHAnsi"/>
                      <w:color w:val="808080" w:themeColor="background1" w:themeShade="80"/>
                    </w:rPr>
                  </w:pPr>
                  <w:r>
                    <w:rPr>
                      <w:rFonts w:asciiTheme="majorHAnsi" w:hAnsiTheme="majorHAnsi"/>
                      <w:color w:val="808080" w:themeColor="background1" w:themeShade="80"/>
                    </w:rPr>
                    <w:t>Jeff Alcoke</w:t>
                  </w:r>
                </w:p>
                <w:p w14:paraId="538E3E1B" w14:textId="77777777" w:rsidR="00EA1D74" w:rsidRDefault="00EA1D74" w:rsidP="000E0406">
                  <w:pPr>
                    <w:ind w:left="720"/>
                    <w:contextualSpacing/>
                    <w:rPr>
                      <w:rFonts w:asciiTheme="majorHAnsi" w:hAnsiTheme="majorHAnsi"/>
                      <w:color w:val="808080" w:themeColor="background1" w:themeShade="80"/>
                    </w:rPr>
                  </w:pPr>
                  <w:r>
                    <w:rPr>
                      <w:rFonts w:asciiTheme="majorHAnsi" w:hAnsiTheme="majorHAnsi"/>
                      <w:color w:val="808080" w:themeColor="background1" w:themeShade="80"/>
                    </w:rPr>
                    <w:t>Luis Santiago</w:t>
                  </w:r>
                </w:p>
                <w:p w14:paraId="12F16EB9" w14:textId="77777777" w:rsidR="00EA1D74" w:rsidRDefault="00EA1D74" w:rsidP="000E0406">
                  <w:pPr>
                    <w:ind w:left="720"/>
                    <w:contextualSpacing/>
                    <w:rPr>
                      <w:rFonts w:asciiTheme="majorHAnsi" w:hAnsiTheme="majorHAnsi"/>
                      <w:color w:val="808080" w:themeColor="background1" w:themeShade="80"/>
                    </w:rPr>
                  </w:pPr>
                  <w:proofErr w:type="spellStart"/>
                  <w:r>
                    <w:rPr>
                      <w:rFonts w:asciiTheme="majorHAnsi" w:hAnsiTheme="majorHAnsi"/>
                      <w:color w:val="808080" w:themeColor="background1" w:themeShade="80"/>
                    </w:rPr>
                    <w:t>Saida</w:t>
                  </w:r>
                  <w:proofErr w:type="spellEnd"/>
                  <w:r>
                    <w:rPr>
                      <w:rFonts w:asciiTheme="majorHAnsi" w:hAnsiTheme="majorHAnsi"/>
                      <w:color w:val="808080" w:themeColor="background1" w:themeShade="80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color w:val="808080" w:themeColor="background1" w:themeShade="80"/>
                    </w:rPr>
                    <w:t>Akhter</w:t>
                  </w:r>
                  <w:proofErr w:type="spellEnd"/>
                </w:p>
              </w:txbxContent>
            </v:textbox>
            <w10:wrap anchorx="page" anchory="page"/>
          </v:rect>
        </w:pict>
      </w:r>
      <w:r>
        <w:rPr>
          <w:noProof/>
        </w:rPr>
        <w:pict w14:anchorId="2D315A21">
          <v:rect id="_x0000_s1032" style="position:absolute;margin-left:21.6pt;margin-top:36pt;width:568.8pt;height:17.6pt;z-index:251663360;mso-wrap-edited:f;mso-position-horizontal-relative:page;mso-position-vertical-relative:page" wrapcoords="-28 -600 -28 21000 21628 21000 21628 -600 -28 -600" fillcolor="#8db3e2 [1311]" stroked="f" strokecolor="#4a7ebb" strokeweight="1.5pt">
            <v:fill o:detectmouseclick="t"/>
            <v:shadow opacity="22938f" offset="0"/>
            <v:textbox inset=",7.2pt,,7.2pt"/>
            <w10:wrap anchorx="page" anchory="page"/>
          </v:rect>
        </w:pict>
      </w:r>
      <w:r>
        <w:rPr>
          <w:noProof/>
        </w:rPr>
        <w:pict w14:anchorId="595B779B">
          <v:group id="_x0000_s1033" style="position:absolute;margin-left:424.8pt;margin-top:64.8pt;width:187.55pt;height:61.25pt;z-index:251664384;mso-position-horizontal-relative:page;mso-position-vertical-relative:page" coordorigin="8474,1342" coordsize="3751,1225"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4" type="#_x0000_t202" style="position:absolute;left:8474;top:1539;width:1981;height:815;mso-wrap-edited:f" wrapcoords="0 0 21600 0 21600 21600 0 21600 0 0" filled="f" stroked="f" strokecolor="gray">
              <v:textbox style="mso-next-textbox:#_x0000_s1034" inset="0,0,0,0">
                <w:txbxContent>
                  <w:p w14:paraId="29FC95BB" w14:textId="77777777" w:rsidR="00EA1D74" w:rsidRDefault="00EA1D74">
                    <w:pPr>
                      <w:contextualSpacing/>
                      <w:jc w:val="right"/>
                      <w:rPr>
                        <w:rFonts w:ascii="Calibri" w:hAnsi="Calibri"/>
                        <w:b/>
                        <w:color w:val="808080" w:themeColor="background1" w:themeShade="80"/>
                        <w:sz w:val="32"/>
                        <w:szCs w:val="32"/>
                      </w:rPr>
                    </w:pPr>
                    <w:r>
                      <w:rPr>
                        <w:rFonts w:ascii="Calibri" w:hAnsi="Calibri"/>
                        <w:b/>
                        <w:color w:val="808080" w:themeColor="background1" w:themeShade="80"/>
                        <w:sz w:val="32"/>
                        <w:szCs w:val="32"/>
                      </w:rPr>
                      <w:t>Fall</w:t>
                    </w:r>
                  </w:p>
                </w:txbxContent>
              </v:textbox>
            </v:shape>
            <v:shape id="_x0000_s1035" type="#_x0000_t202" style="position:absolute;left:10656;top:1342;width:1569;height:1192;mso-wrap-edited:f" wrapcoords="0 0 21600 0 21600 21600 0 21600 0 0" filled="f" stroked="f">
              <v:textbox style="mso-next-textbox:#_x0000_s1035" inset="0,0,0,0">
                <w:txbxContent>
                  <w:p w14:paraId="213F795A" w14:textId="77777777" w:rsidR="00EA1D74" w:rsidRDefault="00EA1D74">
                    <w:pPr>
                      <w:contextualSpacing/>
                      <w:rPr>
                        <w:rFonts w:asciiTheme="majorHAnsi" w:hAnsiTheme="majorHAnsi"/>
                        <w:color w:val="548DD4" w:themeColor="text2" w:themeTint="99"/>
                        <w:sz w:val="92"/>
                        <w:szCs w:val="92"/>
                      </w:rPr>
                    </w:pPr>
                    <w:r>
                      <w:rPr>
                        <w:rFonts w:asciiTheme="majorHAnsi" w:hAnsiTheme="majorHAnsi"/>
                        <w:color w:val="548DD4" w:themeColor="text2" w:themeTint="99"/>
                        <w:sz w:val="92"/>
                        <w:szCs w:val="92"/>
                      </w:rPr>
                      <w:t>14</w:t>
                    </w:r>
                  </w:p>
                </w:txbxContent>
              </v:textbox>
            </v:shape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_x0000_s1036" type="#_x0000_t32" style="position:absolute;left:10571;top:1644;width:0;height:923;mso-wrap-edited:f" o:connectortype="straight" wrapcoords="-2147483648 0 -2147483648 20903 -2147483648 20903 -2147483648 0 -2147483648 0" strokecolor="gray" strokeweight="1.5pt"/>
            <w10:wrap anchorx="page" anchory="page"/>
          </v:group>
        </w:pict>
      </w:r>
      <w:r>
        <w:rPr>
          <w:noProof/>
        </w:rPr>
        <w:pict w14:anchorId="25086A6C">
          <v:group id="_x0000_s1040" style="position:absolute;margin-left:21.6pt;margin-top:702pt;width:568.8pt;height:54.05pt;z-index:-251650048;mso-position-horizontal-relative:page;mso-position-vertical-relative:page" coordorigin="432,13608" coordsize="11376,1081">
            <v:shape id="_x0000_s1041" type="#_x0000_t32" style="position:absolute;left:432;top:13608;width:11376;height:0;mso-position-horizontal-relative:page;mso-position-vertical-relative:page" o:connectortype="straight" strokecolor="gray"/>
            <v:shape id="_x0000_s1042" type="#_x0000_t32" style="position:absolute;left:432;top:14689;width:11376;height:0;mso-position-horizontal-relative:page;mso-position-vertical-relative:page" o:connectortype="straight" strokecolor="gray"/>
            <w10:wrap anchorx="page" anchory="page"/>
          </v:group>
        </w:pict>
      </w:r>
      <w:r>
        <w:rPr>
          <w:noProof/>
        </w:rPr>
        <w:pict w14:anchorId="4EE78767">
          <v:group id="_x0000_s1037" style="position:absolute;margin-left:21.6pt;margin-top:316.8pt;width:568.9pt;height:61.35pt;z-index:251665408;mso-position-horizontal-relative:page;mso-position-vertical-relative:page" coordorigin="432,6336" coordsize="11378,1227">
            <v:rect id="_x0000_s1038" style="position:absolute;left:432;top:6336;width:11016;height:1227;mso-position-horizontal-relative:page;mso-position-vertical-relative:page;v-text-anchor:bottom" fillcolor="#365f91 [2404]" stroked="f">
              <v:textbox style="mso-next-textbox:#_x0000_s1038" inset="18pt,,1in,0">
                <w:txbxContent>
                  <w:p w14:paraId="186E31CB" w14:textId="7263A500" w:rsidR="00EA1D74" w:rsidRDefault="00EA1D74">
                    <w:pPr>
                      <w:spacing w:before="240" w:after="240"/>
                      <w:rPr>
                        <w:rFonts w:asciiTheme="majorHAnsi" w:hAnsiTheme="majorHAnsi"/>
                        <w:color w:val="FFFFFF" w:themeColor="background1"/>
                        <w:sz w:val="56"/>
                        <w:szCs w:val="56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56"/>
                        <w:szCs w:val="56"/>
                      </w:rPr>
                      <w:t xml:space="preserve">T06 </w:t>
                    </w:r>
                    <w:ins w:id="0" w:author="Chelsea Throop" w:date="2014-11-10T11:12:00Z">
                      <w:r w:rsidRPr="00010908">
                        <w:rPr>
                          <w:rFonts w:asciiTheme="majorHAnsi" w:hAnsiTheme="majorHAnsi"/>
                          <w:color w:val="FFFFFF" w:themeColor="background1"/>
                          <w:sz w:val="56"/>
                          <w:szCs w:val="56"/>
                        </w:rPr>
                        <w:t>–</w:t>
                      </w:r>
                    </w:ins>
                    <w:r w:rsidRPr="00010908">
                      <w:rPr>
                        <w:rFonts w:asciiTheme="majorHAnsi" w:hAnsiTheme="majorHAnsi"/>
                        <w:color w:val="FFFFFF" w:themeColor="background1"/>
                        <w:sz w:val="56"/>
                        <w:szCs w:val="56"/>
                      </w:rPr>
                      <w:t xml:space="preserve"> </w:t>
                    </w:r>
                    <w:ins w:id="1" w:author="Chelsea Throop" w:date="2014-11-13T15:48:00Z">
                      <w:r w:rsidRPr="00010908">
                        <w:rPr>
                          <w:rFonts w:asciiTheme="majorHAnsi" w:hAnsiTheme="majorHAnsi"/>
                          <w:color w:val="FFFFFF" w:themeColor="background1"/>
                          <w:sz w:val="56"/>
                          <w:szCs w:val="56"/>
                        </w:rPr>
                        <w:t>S</w:t>
                      </w:r>
                    </w:ins>
                    <w:ins w:id="2" w:author="Chelsea Throop" w:date="2014-11-13T15:49:00Z">
                      <w:r w:rsidRPr="00010908">
                        <w:rPr>
                          <w:rFonts w:asciiTheme="majorHAnsi" w:hAnsiTheme="majorHAnsi"/>
                          <w:color w:val="FFFFFF" w:themeColor="background1"/>
                          <w:sz w:val="56"/>
                          <w:szCs w:val="56"/>
                        </w:rPr>
                        <w:t>ystem Design/Modeling</w:t>
                      </w:r>
                    </w:ins>
                  </w:p>
                </w:txbxContent>
              </v:textbox>
            </v:rect>
            <v:rect id="_x0000_s1039" style="position:absolute;left:11449;top:6336;width:361;height:1227;mso-position-horizontal-relative:page;mso-position-vertical-relative:page" wrapcoords="-900 0 -900 21337 21600 21337 21600 0 -900 0" fillcolor="#8db3e2 [1311]" stroked="f" strokecolor="#4a7ebb" strokeweight="1.5pt">
              <v:fill o:detectmouseclick="t"/>
              <v:shadow opacity="22938f" offset="0"/>
              <v:textbox inset=",7.2pt,,7.2pt"/>
            </v:rect>
            <w10:wrap anchorx="page" anchory="page"/>
          </v:group>
        </w:pict>
      </w:r>
      <w:r>
        <w:pict w14:anchorId="23424FEA">
          <v:group id="_x0000_s1026" style="position:absolute;margin-left:364.5pt;margin-top:-385.7pt;width:143.25pt;height:60.75pt;z-index:251660288" coordorigin="8895,1230" coordsize="2865,1215">
            <v:shape id="_x0000_s1027" type="#_x0000_t202" style="position:absolute;left:10290;top:1230;width:1470;height:1215" filled="f" stroked="f">
              <v:textbox style="mso-next-textbox:#_x0000_s1027">
                <w:txbxContent>
                  <w:p w14:paraId="784A5588" w14:textId="77777777" w:rsidR="00EA1D74" w:rsidRDefault="00EA1D74">
                    <w:pPr>
                      <w:rPr>
                        <w:color w:val="FFFFFF"/>
                        <w:sz w:val="92"/>
                        <w:szCs w:val="92"/>
                      </w:rPr>
                    </w:pPr>
                    <w:r>
                      <w:rPr>
                        <w:color w:val="FFFFFF"/>
                        <w:sz w:val="92"/>
                        <w:szCs w:val="92"/>
                      </w:rPr>
                      <w:t>08</w:t>
                    </w:r>
                  </w:p>
                </w:txbxContent>
              </v:textbox>
            </v:shape>
            <v:shape id="_x0000_s1028" type="#_x0000_t32" style="position:absolute;left:10290;top:1590;width:0;height:630" o:connectortype="straight" strokecolor="white" strokeweight="1.5pt"/>
            <v:shape id="_x0000_s1029" type="#_x0000_t202" style="position:absolute;left:8895;top:1455;width:1365;height:630" filled="f" stroked="f">
              <v:textbox style="mso-next-textbox:#_x0000_s1029">
                <w:txbxContent>
                  <w:p w14:paraId="26A04540" w14:textId="77777777" w:rsidR="00EA1D74" w:rsidRDefault="00EA1D74">
                    <w:pPr>
                      <w:jc w:val="right"/>
                      <w:rPr>
                        <w:rFonts w:ascii="Calibri" w:hAnsi="Calibri"/>
                        <w:b/>
                        <w:color w:val="FFFFFF"/>
                        <w:sz w:val="32"/>
                        <w:szCs w:val="32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sz w:val="32"/>
                        <w:szCs w:val="32"/>
                      </w:rPr>
                      <w:t>Fall</w:t>
                    </w:r>
                  </w:p>
                </w:txbxContent>
              </v:textbox>
            </v:shape>
          </v:group>
        </w:pict>
      </w:r>
    </w:p>
    <w:p w14:paraId="2E3585B6" w14:textId="77777777" w:rsidR="00D67FB2" w:rsidRDefault="00D67FB2" w:rsidP="00D67FB2">
      <w:pPr>
        <w:pStyle w:val="Heading1"/>
        <w:rPr>
          <w:sz w:val="28"/>
        </w:rPr>
      </w:pPr>
    </w:p>
    <w:p w14:paraId="56577500" w14:textId="77777777" w:rsidR="00D67FB2" w:rsidRDefault="00D67FB2" w:rsidP="00D67FB2">
      <w:pPr>
        <w:pStyle w:val="Heading1"/>
        <w:rPr>
          <w:sz w:val="28"/>
        </w:rPr>
      </w:pPr>
    </w:p>
    <w:p w14:paraId="743071B0" w14:textId="77777777" w:rsidR="005F28F2" w:rsidRDefault="005F28F2" w:rsidP="00D67FB2">
      <w:pPr>
        <w:pStyle w:val="Heading1"/>
        <w:rPr>
          <w:sz w:val="28"/>
        </w:rPr>
      </w:pPr>
    </w:p>
    <w:p w14:paraId="01867456" w14:textId="77777777" w:rsidR="00D67FB2" w:rsidRPr="00DD30D5" w:rsidRDefault="00DD30D5" w:rsidP="00D67FB2">
      <w:pPr>
        <w:pStyle w:val="Heading1"/>
        <w:rPr>
          <w:sz w:val="96"/>
          <w:szCs w:val="96"/>
        </w:rPr>
      </w:pPr>
      <w:r w:rsidRPr="00DD30D5">
        <w:rPr>
          <w:sz w:val="96"/>
          <w:szCs w:val="96"/>
        </w:rPr>
        <w:t xml:space="preserve">NES </w:t>
      </w:r>
      <w:proofErr w:type="spellStart"/>
      <w:r w:rsidRPr="00DD30D5">
        <w:rPr>
          <w:sz w:val="96"/>
          <w:szCs w:val="96"/>
        </w:rPr>
        <w:t>LockBox</w:t>
      </w:r>
      <w:proofErr w:type="spellEnd"/>
    </w:p>
    <w:p w14:paraId="1E29C369" w14:textId="77777777" w:rsidR="00D67FB2" w:rsidRDefault="00D67FB2" w:rsidP="00D67FB2">
      <w:pPr>
        <w:pStyle w:val="Heading1"/>
        <w:rPr>
          <w:sz w:val="28"/>
        </w:rPr>
      </w:pPr>
    </w:p>
    <w:p w14:paraId="433A6784" w14:textId="77777777" w:rsidR="00D67FB2" w:rsidRDefault="00D67FB2" w:rsidP="00D67FB2">
      <w:pPr>
        <w:pStyle w:val="Heading1"/>
        <w:rPr>
          <w:sz w:val="28"/>
        </w:rPr>
      </w:pPr>
    </w:p>
    <w:p w14:paraId="32A2062A" w14:textId="77777777" w:rsidR="00D67FB2" w:rsidRDefault="00D67FB2" w:rsidP="00D67FB2">
      <w:pPr>
        <w:pStyle w:val="Heading1"/>
        <w:rPr>
          <w:sz w:val="28"/>
        </w:rPr>
      </w:pPr>
    </w:p>
    <w:p w14:paraId="0CD334E7" w14:textId="77777777" w:rsidR="00D67FB2" w:rsidRDefault="00D67FB2" w:rsidP="00D67FB2">
      <w:pPr>
        <w:pStyle w:val="Heading1"/>
        <w:rPr>
          <w:sz w:val="28"/>
        </w:rPr>
      </w:pPr>
    </w:p>
    <w:p w14:paraId="1DA14BE0" w14:textId="57459764" w:rsidR="00D67FB2" w:rsidRPr="00900F93" w:rsidRDefault="00D67FB2" w:rsidP="00900F93">
      <w:pPr>
        <w:pStyle w:val="Heading1"/>
        <w:tabs>
          <w:tab w:val="left" w:pos="1386"/>
        </w:tabs>
        <w:rPr>
          <w:sz w:val="28"/>
        </w:rPr>
      </w:pPr>
    </w:p>
    <w:p w14:paraId="4FE88E91" w14:textId="77777777" w:rsidR="00507ACA" w:rsidRDefault="00507ACA" w:rsidP="00507AC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32"/>
        </w:rPr>
      </w:pPr>
    </w:p>
    <w:p w14:paraId="27B22160" w14:textId="77777777" w:rsidR="00D52BF7" w:rsidRPr="00BE1190" w:rsidRDefault="00507ACA" w:rsidP="00D52BF7">
      <w:pPr>
        <w:pStyle w:val="Heading1"/>
        <w:numPr>
          <w:ins w:id="3" w:author="Chelsea Throop" w:date="2014-11-13T15:46:00Z"/>
        </w:numPr>
        <w:rPr>
          <w:ins w:id="4" w:author="Chelsea Throop" w:date="2014-11-13T15:46:00Z"/>
        </w:rPr>
      </w:pPr>
      <w:r>
        <w:rPr>
          <w:sz w:val="28"/>
        </w:rPr>
        <w:br w:type="page"/>
      </w:r>
      <w:ins w:id="5" w:author="Chelsea Throop" w:date="2014-11-13T15:46:00Z">
        <w:r w:rsidR="00D52BF7" w:rsidRPr="006A633D">
          <w:rPr>
            <w:sz w:val="36"/>
            <w:szCs w:val="36"/>
          </w:rPr>
          <w:t>Lock Box – Level 0</w:t>
        </w:r>
      </w:ins>
    </w:p>
    <w:p w14:paraId="77B72B66" w14:textId="77777777" w:rsidR="00D52BF7" w:rsidRDefault="00010908" w:rsidP="00D52BF7">
      <w:pPr>
        <w:numPr>
          <w:ins w:id="6" w:author="Chelsea Throop" w:date="2014-11-13T15:46:00Z"/>
        </w:numPr>
        <w:rPr>
          <w:ins w:id="7" w:author="Chelsea Throop" w:date="2014-11-13T15:46:00Z"/>
        </w:rPr>
      </w:pPr>
      <w:ins w:id="8" w:author="Chelsea Throop" w:date="2014-11-13T15:46:00Z">
        <w:r>
          <w:rPr>
            <w:b/>
            <w:noProof/>
          </w:rPr>
          <w:pict w14:anchorId="42008126">
            <v:line id="Straight Connector 1" o:spid="_x0000_s104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95pt" to="6in,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" strokecolor="black [3213]" strokeweight="2pt">
              <v:shadow on="t" opacity="24903f" mv:blur="40000f" origin=",.5" offset="0,20000emu"/>
            </v:line>
          </w:pict>
        </w:r>
        <w:r w:rsidR="00D52BF7">
          <w:rPr>
            <w:noProof/>
          </w:rPr>
          <w:drawing>
            <wp:anchor distT="0" distB="0" distL="114300" distR="114300" simplePos="0" relativeHeight="251670528" behindDoc="0" locked="0" layoutInCell="1" allowOverlap="1" wp14:anchorId="2867710A" wp14:editId="23684521">
              <wp:simplePos x="0" y="0"/>
              <wp:positionH relativeFrom="column">
                <wp:posOffset>914400</wp:posOffset>
              </wp:positionH>
              <wp:positionV relativeFrom="paragraph">
                <wp:posOffset>239395</wp:posOffset>
              </wp:positionV>
              <wp:extent cx="3888740" cy="986790"/>
              <wp:effectExtent l="0" t="0" r="0" b="3810"/>
              <wp:wrapTopAndBottom/>
              <wp:docPr id="1" name="Picture 4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11">
                                <a14:imgEffect>
                                  <a14:sharpenSoften amount="87000"/>
                                </a14:imgEffect>
                              </a14:imgLayer>
                            </a14:imgProps>
                          </a:ex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88740" cy="986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</a:extLst>
                    </pic:spPr>
                  </pic:pic>
                </a:graphicData>
              </a:graphic>
            </wp:anchor>
          </w:drawing>
        </w:r>
      </w:ins>
    </w:p>
    <w:p w14:paraId="4908EBDA" w14:textId="77777777" w:rsidR="00D52BF7" w:rsidRPr="00D81AF7" w:rsidRDefault="00D52BF7" w:rsidP="00D52BF7">
      <w:pPr>
        <w:numPr>
          <w:ins w:id="9" w:author="Chelsea Throop" w:date="2014-11-13T15:46:00Z"/>
        </w:numPr>
        <w:rPr>
          <w:ins w:id="10" w:author="Chelsea Throop" w:date="2014-11-13T15:46:00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128"/>
      </w:tblGrid>
      <w:tr w:rsidR="00D52BF7" w14:paraId="4BC8C8AA" w14:textId="77777777">
        <w:trPr>
          <w:ins w:id="11" w:author="Chelsea Throop" w:date="2014-11-13T15:46:00Z"/>
        </w:trPr>
        <w:tc>
          <w:tcPr>
            <w:tcW w:w="1728" w:type="dxa"/>
          </w:tcPr>
          <w:p w14:paraId="764CF783" w14:textId="77777777" w:rsidR="00D52BF7" w:rsidRPr="006A633D" w:rsidRDefault="00D52BF7" w:rsidP="005D2407">
            <w:pPr>
              <w:numPr>
                <w:ins w:id="12" w:author="Chelsea Throop" w:date="2014-11-13T15:46:00Z"/>
              </w:numPr>
              <w:tabs>
                <w:tab w:val="left" w:pos="1424"/>
              </w:tabs>
              <w:jc w:val="center"/>
              <w:rPr>
                <w:ins w:id="13" w:author="Chelsea Throop" w:date="2014-11-13T15:46:00Z"/>
                <w:b/>
              </w:rPr>
            </w:pPr>
            <w:ins w:id="14" w:author="Chelsea Throop" w:date="2014-11-13T15:46:00Z">
              <w:r w:rsidRPr="006A633D">
                <w:rPr>
                  <w:b/>
                </w:rPr>
                <w:t>Module</w:t>
              </w:r>
            </w:ins>
          </w:p>
        </w:tc>
        <w:tc>
          <w:tcPr>
            <w:tcW w:w="7128" w:type="dxa"/>
          </w:tcPr>
          <w:p w14:paraId="01C05D52" w14:textId="77777777" w:rsidR="00D52BF7" w:rsidRPr="006A633D" w:rsidRDefault="00D52BF7" w:rsidP="005D2407">
            <w:pPr>
              <w:numPr>
                <w:ins w:id="15" w:author="Chelsea Throop" w:date="2014-11-13T15:46:00Z"/>
              </w:numPr>
              <w:jc w:val="center"/>
              <w:rPr>
                <w:ins w:id="16" w:author="Chelsea Throop" w:date="2014-11-13T15:46:00Z"/>
                <w:b/>
              </w:rPr>
            </w:pPr>
            <w:ins w:id="17" w:author="Chelsea Throop" w:date="2014-11-13T15:46:00Z">
              <w:r w:rsidRPr="006A633D">
                <w:rPr>
                  <w:b/>
                </w:rPr>
                <w:t>Lock Box</w:t>
              </w:r>
            </w:ins>
          </w:p>
        </w:tc>
      </w:tr>
      <w:tr w:rsidR="00D52BF7" w14:paraId="7F59FD36" w14:textId="77777777">
        <w:trPr>
          <w:ins w:id="18" w:author="Chelsea Throop" w:date="2014-11-13T15:46:00Z"/>
        </w:trPr>
        <w:tc>
          <w:tcPr>
            <w:tcW w:w="1728" w:type="dxa"/>
            <w:vAlign w:val="center"/>
          </w:tcPr>
          <w:p w14:paraId="70C6EC3C" w14:textId="77777777" w:rsidR="00D52BF7" w:rsidRDefault="00D52BF7" w:rsidP="005D2407">
            <w:pPr>
              <w:numPr>
                <w:ins w:id="19" w:author="Chelsea Throop" w:date="2014-11-13T15:46:00Z"/>
              </w:numPr>
              <w:jc w:val="center"/>
              <w:rPr>
                <w:ins w:id="20" w:author="Chelsea Throop" w:date="2014-11-13T15:46:00Z"/>
              </w:rPr>
            </w:pPr>
            <w:ins w:id="21" w:author="Chelsea Throop" w:date="2014-11-13T15:46:00Z">
              <w:r>
                <w:t>Input</w:t>
              </w:r>
            </w:ins>
          </w:p>
        </w:tc>
        <w:tc>
          <w:tcPr>
            <w:tcW w:w="7128" w:type="dxa"/>
            <w:vAlign w:val="center"/>
          </w:tcPr>
          <w:p w14:paraId="1A61BFC5" w14:textId="77777777" w:rsidR="00D52BF7" w:rsidRDefault="00D52BF7" w:rsidP="005D2407">
            <w:pPr>
              <w:pStyle w:val="ListParagraph"/>
              <w:numPr>
                <w:ilvl w:val="0"/>
                <w:numId w:val="14"/>
              </w:numPr>
              <w:rPr>
                <w:ins w:id="22" w:author="Chelsea Throop" w:date="2014-11-13T15:46:00Z"/>
              </w:rPr>
            </w:pPr>
            <w:ins w:id="23" w:author="Chelsea Throop" w:date="2014-11-13T15:46:00Z">
              <w:r>
                <w:t>User input via NES (Nintendo controller)</w:t>
              </w:r>
            </w:ins>
          </w:p>
          <w:p w14:paraId="3306B9B7" w14:textId="77777777" w:rsidR="00D52BF7" w:rsidRDefault="00D52BF7" w:rsidP="005D2407">
            <w:pPr>
              <w:pStyle w:val="ListParagraph"/>
              <w:numPr>
                <w:ilvl w:val="0"/>
                <w:numId w:val="14"/>
              </w:numPr>
              <w:rPr>
                <w:ins w:id="24" w:author="Chelsea Throop" w:date="2014-11-13T15:46:00Z"/>
              </w:rPr>
            </w:pPr>
            <w:ins w:id="25" w:author="Chelsea Throop" w:date="2014-11-13T15:46:00Z">
              <w:r>
                <w:t>Power: 120V AC, 60Hz</w:t>
              </w:r>
            </w:ins>
          </w:p>
          <w:p w14:paraId="240F7075" w14:textId="77777777" w:rsidR="00D52BF7" w:rsidRDefault="00D52BF7" w:rsidP="005D2407">
            <w:pPr>
              <w:pStyle w:val="ListParagraph"/>
              <w:numPr>
                <w:ins w:id="26" w:author="Chelsea Throop" w:date="2014-11-13T15:46:00Z"/>
              </w:numPr>
              <w:rPr>
                <w:ins w:id="27" w:author="Chelsea Throop" w:date="2014-11-13T15:46:00Z"/>
              </w:rPr>
            </w:pPr>
          </w:p>
        </w:tc>
      </w:tr>
      <w:tr w:rsidR="00D52BF7" w14:paraId="7861DCDB" w14:textId="77777777">
        <w:trPr>
          <w:ins w:id="28" w:author="Chelsea Throop" w:date="2014-11-13T15:46:00Z"/>
        </w:trPr>
        <w:tc>
          <w:tcPr>
            <w:tcW w:w="1728" w:type="dxa"/>
            <w:vAlign w:val="center"/>
          </w:tcPr>
          <w:p w14:paraId="3A53F01C" w14:textId="77777777" w:rsidR="00D52BF7" w:rsidRDefault="00D52BF7" w:rsidP="005D2407">
            <w:pPr>
              <w:numPr>
                <w:ins w:id="29" w:author="Chelsea Throop" w:date="2014-11-13T15:46:00Z"/>
              </w:numPr>
              <w:jc w:val="center"/>
              <w:rPr>
                <w:ins w:id="30" w:author="Chelsea Throop" w:date="2014-11-13T15:46:00Z"/>
              </w:rPr>
            </w:pPr>
            <w:ins w:id="31" w:author="Chelsea Throop" w:date="2014-11-13T15:46:00Z">
              <w:r>
                <w:t>Outputs</w:t>
              </w:r>
            </w:ins>
          </w:p>
        </w:tc>
        <w:tc>
          <w:tcPr>
            <w:tcW w:w="7128" w:type="dxa"/>
            <w:vAlign w:val="center"/>
          </w:tcPr>
          <w:p w14:paraId="412F46CD" w14:textId="77777777" w:rsidR="00D52BF7" w:rsidRDefault="00D52BF7" w:rsidP="005D2407">
            <w:pPr>
              <w:pStyle w:val="ListParagraph"/>
              <w:numPr>
                <w:ilvl w:val="0"/>
                <w:numId w:val="14"/>
              </w:numPr>
              <w:rPr>
                <w:ins w:id="32" w:author="Chelsea Throop" w:date="2014-11-13T15:46:00Z"/>
              </w:rPr>
            </w:pPr>
            <w:ins w:id="33" w:author="Chelsea Throop" w:date="2014-11-13T15:46:00Z">
              <w:r>
                <w:t>User feedback via LCD</w:t>
              </w:r>
            </w:ins>
          </w:p>
          <w:p w14:paraId="4DBBFE23" w14:textId="77777777" w:rsidR="00D52BF7" w:rsidRDefault="00D52BF7" w:rsidP="005D2407">
            <w:pPr>
              <w:pStyle w:val="ListParagraph"/>
              <w:numPr>
                <w:ilvl w:val="0"/>
                <w:numId w:val="14"/>
              </w:numPr>
              <w:rPr>
                <w:ins w:id="34" w:author="Chelsea Throop" w:date="2014-11-13T15:46:00Z"/>
              </w:rPr>
            </w:pPr>
            <w:ins w:id="35" w:author="Chelsea Throop" w:date="2014-11-13T15:46:00Z">
              <w:r>
                <w:t>Digital signal to Solenoid style lock</w:t>
              </w:r>
            </w:ins>
          </w:p>
          <w:p w14:paraId="4011727C" w14:textId="77777777" w:rsidR="00D52BF7" w:rsidRDefault="00D52BF7" w:rsidP="005D2407">
            <w:pPr>
              <w:pStyle w:val="ListParagraph"/>
              <w:numPr>
                <w:ins w:id="36" w:author="Chelsea Throop" w:date="2014-11-13T15:46:00Z"/>
              </w:numPr>
              <w:rPr>
                <w:ins w:id="37" w:author="Chelsea Throop" w:date="2014-11-13T15:46:00Z"/>
              </w:rPr>
            </w:pPr>
          </w:p>
        </w:tc>
      </w:tr>
      <w:tr w:rsidR="00D52BF7" w14:paraId="69ECB578" w14:textId="77777777" w:rsidTr="00010908">
        <w:trPr>
          <w:trHeight w:val="75"/>
          <w:ins w:id="38" w:author="Chelsea Throop" w:date="2014-11-13T15:46:00Z"/>
        </w:trPr>
        <w:tc>
          <w:tcPr>
            <w:tcW w:w="1728" w:type="dxa"/>
            <w:vAlign w:val="center"/>
          </w:tcPr>
          <w:p w14:paraId="5D62A748" w14:textId="77777777" w:rsidR="00D52BF7" w:rsidRDefault="00D52BF7" w:rsidP="00010908">
            <w:pPr>
              <w:numPr>
                <w:ins w:id="39" w:author="Chelsea Throop" w:date="2014-11-13T15:46:00Z"/>
              </w:numPr>
              <w:jc w:val="center"/>
              <w:rPr>
                <w:ins w:id="40" w:author="Chelsea Throop" w:date="2014-11-13T15:46:00Z"/>
              </w:rPr>
            </w:pPr>
            <w:ins w:id="41" w:author="Chelsea Throop" w:date="2014-11-13T15:46:00Z">
              <w:r>
                <w:t>Functionality</w:t>
              </w:r>
            </w:ins>
          </w:p>
        </w:tc>
        <w:tc>
          <w:tcPr>
            <w:tcW w:w="7128" w:type="dxa"/>
            <w:vAlign w:val="center"/>
          </w:tcPr>
          <w:p w14:paraId="2CB85A63" w14:textId="77777777" w:rsidR="00D52BF7" w:rsidRDefault="00D52BF7" w:rsidP="005D2407">
            <w:pPr>
              <w:pStyle w:val="ListParagraph"/>
              <w:numPr>
                <w:ilvl w:val="0"/>
                <w:numId w:val="15"/>
              </w:numPr>
              <w:rPr>
                <w:ins w:id="42" w:author="Chelsea Throop" w:date="2014-11-13T15:46:00Z"/>
              </w:rPr>
            </w:pPr>
            <w:ins w:id="43" w:author="Chelsea Throop" w:date="2014-11-13T15:46:00Z">
              <w:r>
                <w:t>Use the NES controller to input an unlocking combination.</w:t>
              </w:r>
            </w:ins>
          </w:p>
          <w:p w14:paraId="37704AA7" w14:textId="77777777" w:rsidR="00D52BF7" w:rsidRDefault="00D52BF7" w:rsidP="005D2407">
            <w:pPr>
              <w:pStyle w:val="ListParagraph"/>
              <w:numPr>
                <w:ins w:id="44" w:author="Chelsea Throop" w:date="2014-11-13T15:46:00Z"/>
              </w:numPr>
              <w:rPr>
                <w:ins w:id="45" w:author="Chelsea Throop" w:date="2014-11-13T15:46:00Z"/>
              </w:rPr>
            </w:pPr>
          </w:p>
        </w:tc>
      </w:tr>
    </w:tbl>
    <w:p w14:paraId="38FA9D67" w14:textId="77777777" w:rsidR="00D52BF7" w:rsidRDefault="00D52BF7" w:rsidP="00D52BF7">
      <w:pPr>
        <w:numPr>
          <w:ins w:id="46" w:author="Chelsea Throop" w:date="2014-11-13T15:46:00Z"/>
        </w:numPr>
        <w:rPr>
          <w:ins w:id="47" w:author="Chelsea Throop" w:date="2014-11-13T15:46:00Z"/>
          <w:sz w:val="36"/>
          <w:szCs w:val="36"/>
        </w:rPr>
      </w:pPr>
    </w:p>
    <w:p w14:paraId="017545F9" w14:textId="77777777" w:rsidR="00D52BF7" w:rsidRDefault="00D52BF7" w:rsidP="00D52BF7">
      <w:pPr>
        <w:numPr>
          <w:ins w:id="48" w:author="Chelsea Throop" w:date="2014-11-13T15:46:00Z"/>
        </w:numPr>
        <w:rPr>
          <w:ins w:id="49" w:author="Chelsea Throop" w:date="2014-11-13T15:46:00Z"/>
          <w:sz w:val="36"/>
          <w:szCs w:val="36"/>
        </w:rPr>
      </w:pPr>
    </w:p>
    <w:p w14:paraId="0B0A14DD" w14:textId="77777777" w:rsidR="00D52BF7" w:rsidRDefault="00D52BF7" w:rsidP="00D52BF7">
      <w:pPr>
        <w:numPr>
          <w:ins w:id="50" w:author="Chelsea Throop" w:date="2014-11-13T15:46:00Z"/>
        </w:numPr>
        <w:rPr>
          <w:ins w:id="51" w:author="Chelsea Throop" w:date="2014-11-13T15:46:00Z"/>
          <w:sz w:val="36"/>
          <w:szCs w:val="36"/>
        </w:rPr>
      </w:pPr>
      <w:ins w:id="52" w:author="Chelsea Throop" w:date="2014-11-13T15:46:00Z">
        <w:r>
          <w:rPr>
            <w:noProof/>
          </w:rPr>
          <w:drawing>
            <wp:anchor distT="0" distB="0" distL="114300" distR="114300" simplePos="0" relativeHeight="251668480" behindDoc="0" locked="0" layoutInCell="1" allowOverlap="1" wp14:anchorId="7230DB2D" wp14:editId="57554588">
              <wp:simplePos x="0" y="0"/>
              <wp:positionH relativeFrom="column">
                <wp:posOffset>0</wp:posOffset>
              </wp:positionH>
              <wp:positionV relativeFrom="paragraph">
                <wp:posOffset>513080</wp:posOffset>
              </wp:positionV>
              <wp:extent cx="5486400" cy="2352040"/>
              <wp:effectExtent l="0" t="0" r="0" b="10160"/>
              <wp:wrapTight wrapText="bothSides">
                <wp:wrapPolygon edited="0">
                  <wp:start x="0" y="0"/>
                  <wp:lineTo x="0" y="21460"/>
                  <wp:lineTo x="21500" y="21460"/>
                  <wp:lineTo x="21500" y="0"/>
                  <wp:lineTo x="0" y="0"/>
                </wp:wrapPolygon>
              </wp:wrapTight>
              <wp:docPr id="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13">
                                <a14:imgEffect>
                                  <a14:sharpenSoften amount="61000"/>
                                </a14:imgEffect>
                              </a14:imgLayer>
                            </a14:imgProps>
                          </a:ex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6400" cy="235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="00010908">
          <w:rPr>
            <w:b/>
            <w:noProof/>
          </w:rPr>
          <w:pict w14:anchorId="7D5959BB">
            <v:line id="Straight Connector 12" o:spid="_x0000_s1052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2.4pt" to="6in,2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" strokecolor="black [3213]" strokeweight="2pt">
              <v:shadow on="t" opacity="24903f" mv:blur="40000f" origin=",.5" offset="0,20000emu"/>
            </v:line>
          </w:pict>
        </w:r>
        <w:r>
          <w:rPr>
            <w:b/>
            <w:sz w:val="36"/>
            <w:szCs w:val="36"/>
          </w:rPr>
          <w:t>Lock Box -</w:t>
        </w:r>
        <w:r w:rsidRPr="006A633D">
          <w:rPr>
            <w:b/>
            <w:sz w:val="36"/>
            <w:szCs w:val="36"/>
          </w:rPr>
          <w:t xml:space="preserve"> Level 1</w:t>
        </w:r>
      </w:ins>
    </w:p>
    <w:p w14:paraId="1CCF06A1" w14:textId="77777777" w:rsidR="00D52BF7" w:rsidRDefault="00D52BF7" w:rsidP="00D52BF7">
      <w:pPr>
        <w:numPr>
          <w:ins w:id="53" w:author="Chelsea Throop" w:date="2014-11-13T15:46:00Z"/>
        </w:numPr>
        <w:rPr>
          <w:ins w:id="54" w:author="Chelsea Throop" w:date="2014-11-13T15:46:00Z"/>
        </w:rPr>
      </w:pPr>
    </w:p>
    <w:p w14:paraId="4D3E1123" w14:textId="77777777" w:rsidR="00D52BF7" w:rsidRDefault="00D52BF7" w:rsidP="00D52BF7">
      <w:pPr>
        <w:numPr>
          <w:ins w:id="55" w:author="Chelsea Throop" w:date="2014-11-13T15:46:00Z"/>
        </w:numPr>
        <w:rPr>
          <w:ins w:id="56" w:author="Chelsea Throop" w:date="2014-11-13T15:46:00Z"/>
          <w:sz w:val="36"/>
          <w:szCs w:val="36"/>
        </w:rPr>
      </w:pPr>
    </w:p>
    <w:p w14:paraId="61244836" w14:textId="77777777" w:rsidR="00D52BF7" w:rsidRDefault="00D52BF7" w:rsidP="00D52BF7">
      <w:pPr>
        <w:numPr>
          <w:ins w:id="57" w:author="Chelsea Throop" w:date="2014-11-13T15:46:00Z"/>
        </w:numPr>
        <w:rPr>
          <w:ins w:id="58" w:author="Chelsea Throop" w:date="2014-11-13T15:46:00Z"/>
          <w:sz w:val="36"/>
          <w:szCs w:val="36"/>
        </w:rPr>
      </w:pPr>
      <w:ins w:id="59" w:author="Chelsea Throop" w:date="2014-11-13T15:46:00Z">
        <w:r>
          <w:rPr>
            <w:sz w:val="36"/>
            <w:szCs w:val="36"/>
          </w:rPr>
          <w:br w:type="page"/>
        </w:r>
      </w:ins>
    </w:p>
    <w:p w14:paraId="47F335B4" w14:textId="77777777" w:rsidR="00D52BF7" w:rsidRPr="00782B8F" w:rsidRDefault="00D52BF7" w:rsidP="00D52BF7">
      <w:pPr>
        <w:numPr>
          <w:ins w:id="60" w:author="Chelsea Throop" w:date="2014-11-13T15:46:00Z"/>
        </w:numPr>
        <w:rPr>
          <w:ins w:id="61" w:author="Chelsea Throop" w:date="2014-11-13T15:46:00Z"/>
          <w:b/>
          <w:sz w:val="36"/>
          <w:szCs w:val="36"/>
        </w:rPr>
      </w:pPr>
      <w:ins w:id="62" w:author="Chelsea Throop" w:date="2014-11-13T15:46:00Z">
        <w:r w:rsidRPr="00010908">
          <w:rPr>
            <w:noProof/>
            <w:sz w:val="36"/>
            <w:szCs w:val="36"/>
          </w:rPr>
          <w:drawing>
            <wp:anchor distT="0" distB="0" distL="114300" distR="114300" simplePos="0" relativeHeight="251672576" behindDoc="0" locked="0" layoutInCell="1" allowOverlap="1" wp14:anchorId="67D44747" wp14:editId="55BF61CF">
              <wp:simplePos x="0" y="0"/>
              <wp:positionH relativeFrom="column">
                <wp:posOffset>914400</wp:posOffset>
              </wp:positionH>
              <wp:positionV relativeFrom="paragraph">
                <wp:posOffset>521335</wp:posOffset>
              </wp:positionV>
              <wp:extent cx="3886200" cy="1013460"/>
              <wp:effectExtent l="0" t="0" r="0" b="2540"/>
              <wp:wrapTopAndBottom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15">
                                <a14:imgEffect>
                                  <a14:sharpenSoften amount="100000"/>
                                </a14:imgEffect>
                              </a14:imgLayer>
                            </a14:imgProps>
                          </a:ex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86200" cy="1013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>
          <w:rPr>
            <w:b/>
            <w:sz w:val="36"/>
            <w:szCs w:val="36"/>
          </w:rPr>
          <w:t>Encoder -</w:t>
        </w:r>
        <w:r w:rsidRPr="00782B8F">
          <w:rPr>
            <w:b/>
            <w:sz w:val="36"/>
            <w:szCs w:val="36"/>
          </w:rPr>
          <w:t xml:space="preserve"> Level 0</w:t>
        </w:r>
      </w:ins>
    </w:p>
    <w:p w14:paraId="58601E6B" w14:textId="77777777" w:rsidR="00D52BF7" w:rsidRPr="0068767F" w:rsidRDefault="00010908" w:rsidP="00D52BF7">
      <w:pPr>
        <w:numPr>
          <w:ins w:id="63" w:author="Chelsea Throop" w:date="2014-11-13T15:46:00Z"/>
        </w:numPr>
        <w:rPr>
          <w:ins w:id="64" w:author="Chelsea Throop" w:date="2014-11-13T15:46:00Z"/>
          <w:sz w:val="36"/>
          <w:szCs w:val="36"/>
        </w:rPr>
      </w:pPr>
      <w:ins w:id="65" w:author="Chelsea Throop" w:date="2014-11-13T15:46:00Z">
        <w:r>
          <w:rPr>
            <w:b/>
            <w:noProof/>
          </w:rPr>
          <w:pict w14:anchorId="2A181512">
            <v:line id="Straight Connector 7" o:spid="_x0000_s1047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95pt" to="6in,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" strokecolor="black [3213]" strokeweight="2pt">
              <v:shadow on="t" opacity="24903f" mv:blur="40000f" origin=",.5" offset="0,20000emu"/>
            </v:line>
          </w:pic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128"/>
      </w:tblGrid>
      <w:tr w:rsidR="00D52BF7" w14:paraId="51075467" w14:textId="77777777">
        <w:trPr>
          <w:ins w:id="66" w:author="Chelsea Throop" w:date="2014-11-13T15:46:00Z"/>
        </w:trPr>
        <w:tc>
          <w:tcPr>
            <w:tcW w:w="1728" w:type="dxa"/>
          </w:tcPr>
          <w:p w14:paraId="7A7BDB84" w14:textId="77777777" w:rsidR="00D52BF7" w:rsidRPr="0068767F" w:rsidRDefault="00D52BF7" w:rsidP="005D2407">
            <w:pPr>
              <w:numPr>
                <w:ins w:id="67" w:author="Chelsea Throop" w:date="2014-11-13T15:46:00Z"/>
              </w:numPr>
              <w:tabs>
                <w:tab w:val="left" w:pos="1424"/>
              </w:tabs>
              <w:jc w:val="center"/>
              <w:rPr>
                <w:ins w:id="68" w:author="Chelsea Throop" w:date="2014-11-13T15:46:00Z"/>
                <w:b/>
              </w:rPr>
            </w:pPr>
            <w:ins w:id="69" w:author="Chelsea Throop" w:date="2014-11-13T15:46:00Z">
              <w:r w:rsidRPr="0068767F">
                <w:rPr>
                  <w:b/>
                </w:rPr>
                <w:t>Module</w:t>
              </w:r>
            </w:ins>
          </w:p>
        </w:tc>
        <w:tc>
          <w:tcPr>
            <w:tcW w:w="7128" w:type="dxa"/>
          </w:tcPr>
          <w:p w14:paraId="7CA13F53" w14:textId="77777777" w:rsidR="00D52BF7" w:rsidRPr="0068767F" w:rsidRDefault="00D52BF7" w:rsidP="005D2407">
            <w:pPr>
              <w:numPr>
                <w:ins w:id="70" w:author="Chelsea Throop" w:date="2014-11-13T15:46:00Z"/>
              </w:numPr>
              <w:jc w:val="center"/>
              <w:rPr>
                <w:ins w:id="71" w:author="Chelsea Throop" w:date="2014-11-13T15:46:00Z"/>
                <w:b/>
              </w:rPr>
            </w:pPr>
            <w:ins w:id="72" w:author="Chelsea Throop" w:date="2014-11-13T15:46:00Z">
              <w:r w:rsidRPr="0068767F">
                <w:rPr>
                  <w:b/>
                </w:rPr>
                <w:t>Encoder</w:t>
              </w:r>
            </w:ins>
          </w:p>
        </w:tc>
      </w:tr>
      <w:tr w:rsidR="00D52BF7" w14:paraId="016D7450" w14:textId="77777777">
        <w:trPr>
          <w:ins w:id="73" w:author="Chelsea Throop" w:date="2014-11-13T15:46:00Z"/>
        </w:trPr>
        <w:tc>
          <w:tcPr>
            <w:tcW w:w="1728" w:type="dxa"/>
            <w:vAlign w:val="center"/>
          </w:tcPr>
          <w:p w14:paraId="213DD9FF" w14:textId="77777777" w:rsidR="00D52BF7" w:rsidRDefault="00D52BF7" w:rsidP="005D2407">
            <w:pPr>
              <w:numPr>
                <w:ins w:id="74" w:author="Chelsea Throop" w:date="2014-11-13T15:46:00Z"/>
              </w:numPr>
              <w:jc w:val="center"/>
              <w:rPr>
                <w:ins w:id="75" w:author="Chelsea Throop" w:date="2014-11-13T15:46:00Z"/>
              </w:rPr>
            </w:pPr>
            <w:ins w:id="76" w:author="Chelsea Throop" w:date="2014-11-13T15:46:00Z">
              <w:r>
                <w:t>Input</w:t>
              </w:r>
            </w:ins>
          </w:p>
        </w:tc>
        <w:tc>
          <w:tcPr>
            <w:tcW w:w="7128" w:type="dxa"/>
            <w:vAlign w:val="center"/>
          </w:tcPr>
          <w:p w14:paraId="5CE0D8A9" w14:textId="77777777" w:rsidR="00D52BF7" w:rsidRDefault="00D52BF7" w:rsidP="005D2407">
            <w:pPr>
              <w:pStyle w:val="ListParagraph"/>
              <w:numPr>
                <w:ilvl w:val="0"/>
                <w:numId w:val="15"/>
              </w:numPr>
              <w:rPr>
                <w:ins w:id="77" w:author="Chelsea Throop" w:date="2014-11-13T15:46:00Z"/>
              </w:rPr>
            </w:pPr>
            <w:ins w:id="78" w:author="Chelsea Throop" w:date="2014-11-13T15:46:00Z">
              <w:r>
                <w:t>User input via NES (Nintendo controller). 8 bits were only one signal may be on at any given time.</w:t>
              </w:r>
            </w:ins>
          </w:p>
          <w:p w14:paraId="38E4C11C" w14:textId="77777777" w:rsidR="00D52BF7" w:rsidRDefault="00D52BF7" w:rsidP="005D2407">
            <w:pPr>
              <w:pStyle w:val="ListParagraph"/>
              <w:numPr>
                <w:ilvl w:val="0"/>
                <w:numId w:val="15"/>
              </w:numPr>
              <w:rPr>
                <w:ins w:id="79" w:author="Chelsea Throop" w:date="2014-11-13T15:46:00Z"/>
              </w:rPr>
            </w:pPr>
            <w:ins w:id="80" w:author="Chelsea Throop" w:date="2014-11-13T15:46:00Z">
              <w:r>
                <w:t xml:space="preserve">Power: 3.3 V DC </w:t>
              </w:r>
            </w:ins>
          </w:p>
          <w:p w14:paraId="3AD1105C" w14:textId="77777777" w:rsidR="00D52BF7" w:rsidRDefault="00D52BF7" w:rsidP="005D2407">
            <w:pPr>
              <w:pStyle w:val="ListParagraph"/>
              <w:numPr>
                <w:ins w:id="81" w:author="Chelsea Throop" w:date="2014-11-13T15:46:00Z"/>
              </w:numPr>
              <w:rPr>
                <w:ins w:id="82" w:author="Chelsea Throop" w:date="2014-11-13T15:46:00Z"/>
              </w:rPr>
            </w:pPr>
          </w:p>
        </w:tc>
      </w:tr>
      <w:tr w:rsidR="00D52BF7" w14:paraId="0472F0C8" w14:textId="77777777">
        <w:trPr>
          <w:ins w:id="83" w:author="Chelsea Throop" w:date="2014-11-13T15:46:00Z"/>
        </w:trPr>
        <w:tc>
          <w:tcPr>
            <w:tcW w:w="1728" w:type="dxa"/>
            <w:vAlign w:val="center"/>
          </w:tcPr>
          <w:p w14:paraId="5F13E133" w14:textId="77777777" w:rsidR="00D52BF7" w:rsidRDefault="00D52BF7" w:rsidP="005D2407">
            <w:pPr>
              <w:numPr>
                <w:ins w:id="84" w:author="Chelsea Throop" w:date="2014-11-13T15:46:00Z"/>
              </w:numPr>
              <w:jc w:val="center"/>
              <w:rPr>
                <w:ins w:id="85" w:author="Chelsea Throop" w:date="2014-11-13T15:46:00Z"/>
              </w:rPr>
            </w:pPr>
            <w:ins w:id="86" w:author="Chelsea Throop" w:date="2014-11-13T15:46:00Z">
              <w:r>
                <w:t>Outputs</w:t>
              </w:r>
            </w:ins>
          </w:p>
        </w:tc>
        <w:tc>
          <w:tcPr>
            <w:tcW w:w="7128" w:type="dxa"/>
            <w:vAlign w:val="center"/>
          </w:tcPr>
          <w:p w14:paraId="18B34DF4" w14:textId="77777777" w:rsidR="00D52BF7" w:rsidRDefault="00D52BF7" w:rsidP="005D2407">
            <w:pPr>
              <w:pStyle w:val="ListParagraph"/>
              <w:numPr>
                <w:ilvl w:val="0"/>
                <w:numId w:val="16"/>
              </w:numPr>
              <w:rPr>
                <w:ins w:id="87" w:author="Chelsea Throop" w:date="2014-11-13T15:46:00Z"/>
              </w:rPr>
            </w:pPr>
            <w:ins w:id="88" w:author="Chelsea Throop" w:date="2014-11-13T15:46:00Z">
              <w:r>
                <w:t>Encoder User Input. 3bit signal.</w:t>
              </w:r>
            </w:ins>
          </w:p>
          <w:p w14:paraId="31C24236" w14:textId="77777777" w:rsidR="00D52BF7" w:rsidRDefault="00D52BF7" w:rsidP="005D2407">
            <w:pPr>
              <w:pStyle w:val="ListParagraph"/>
              <w:numPr>
                <w:ins w:id="89" w:author="Chelsea Throop" w:date="2014-11-13T15:46:00Z"/>
              </w:numPr>
              <w:rPr>
                <w:ins w:id="90" w:author="Chelsea Throop" w:date="2014-11-13T15:46:00Z"/>
              </w:rPr>
            </w:pPr>
          </w:p>
        </w:tc>
      </w:tr>
      <w:tr w:rsidR="00D52BF7" w14:paraId="769E576A" w14:textId="77777777">
        <w:trPr>
          <w:ins w:id="91" w:author="Chelsea Throop" w:date="2014-11-13T15:46:00Z"/>
        </w:trPr>
        <w:tc>
          <w:tcPr>
            <w:tcW w:w="1728" w:type="dxa"/>
            <w:vAlign w:val="center"/>
          </w:tcPr>
          <w:p w14:paraId="488BCFFE" w14:textId="77777777" w:rsidR="00D52BF7" w:rsidRDefault="00D52BF7" w:rsidP="005D2407">
            <w:pPr>
              <w:numPr>
                <w:ins w:id="92" w:author="Chelsea Throop" w:date="2014-11-13T15:46:00Z"/>
              </w:numPr>
              <w:jc w:val="center"/>
              <w:rPr>
                <w:ins w:id="93" w:author="Chelsea Throop" w:date="2014-11-13T15:46:00Z"/>
              </w:rPr>
            </w:pPr>
            <w:ins w:id="94" w:author="Chelsea Throop" w:date="2014-11-13T15:46:00Z">
              <w:r>
                <w:t>Functionality</w:t>
              </w:r>
            </w:ins>
          </w:p>
        </w:tc>
        <w:tc>
          <w:tcPr>
            <w:tcW w:w="7128" w:type="dxa"/>
            <w:vAlign w:val="center"/>
          </w:tcPr>
          <w:p w14:paraId="36B72AFA" w14:textId="77777777" w:rsidR="00D52BF7" w:rsidRDefault="00D52BF7" w:rsidP="005D2407">
            <w:pPr>
              <w:pStyle w:val="ListParagraph"/>
              <w:numPr>
                <w:ilvl w:val="0"/>
                <w:numId w:val="16"/>
              </w:numPr>
              <w:rPr>
                <w:ins w:id="95" w:author="Chelsea Throop" w:date="2014-11-13T15:46:00Z"/>
              </w:rPr>
            </w:pPr>
            <w:ins w:id="96" w:author="Chelsea Throop" w:date="2014-11-13T15:46:00Z">
              <w:r>
                <w:t>This encoder will take an 8 input signal and encode it to a 3- bit signal.  Which will be feed into the MCU</w:t>
              </w:r>
            </w:ins>
          </w:p>
          <w:p w14:paraId="2BF87B49" w14:textId="77777777" w:rsidR="00D52BF7" w:rsidRDefault="00D52BF7" w:rsidP="005D2407">
            <w:pPr>
              <w:pStyle w:val="ListParagraph"/>
              <w:numPr>
                <w:ins w:id="97" w:author="Chelsea Throop" w:date="2014-11-13T15:46:00Z"/>
              </w:numPr>
              <w:rPr>
                <w:ins w:id="98" w:author="Chelsea Throop" w:date="2014-11-13T15:46:00Z"/>
              </w:rPr>
            </w:pPr>
          </w:p>
        </w:tc>
      </w:tr>
    </w:tbl>
    <w:p w14:paraId="338C6AAE" w14:textId="77777777" w:rsidR="00D52BF7" w:rsidRDefault="00D52BF7" w:rsidP="00D52BF7">
      <w:pPr>
        <w:rPr>
          <w:sz w:val="36"/>
          <w:szCs w:val="36"/>
        </w:rPr>
      </w:pPr>
    </w:p>
    <w:p w14:paraId="1535FF2C" w14:textId="77777777" w:rsidR="00010908" w:rsidRDefault="00010908" w:rsidP="00D52BF7">
      <w:pPr>
        <w:numPr>
          <w:ins w:id="99" w:author="Chelsea Throop" w:date="2014-11-13T15:46:00Z"/>
        </w:numPr>
        <w:rPr>
          <w:ins w:id="100" w:author="Chelsea Throop" w:date="2014-11-13T15:46:00Z"/>
          <w:sz w:val="36"/>
          <w:szCs w:val="36"/>
        </w:rPr>
      </w:pPr>
    </w:p>
    <w:p w14:paraId="2CE561B7" w14:textId="77777777" w:rsidR="00D52BF7" w:rsidRPr="0068767F" w:rsidRDefault="00D52BF7" w:rsidP="00D52BF7">
      <w:pPr>
        <w:numPr>
          <w:ins w:id="101" w:author="Chelsea Throop" w:date="2014-11-13T15:46:00Z"/>
        </w:numPr>
        <w:rPr>
          <w:ins w:id="102" w:author="Chelsea Throop" w:date="2014-11-13T15:46:00Z"/>
          <w:b/>
          <w:sz w:val="36"/>
          <w:szCs w:val="36"/>
        </w:rPr>
      </w:pPr>
      <w:ins w:id="103" w:author="Chelsea Throop" w:date="2014-11-13T15:46:00Z">
        <w:r>
          <w:rPr>
            <w:noProof/>
          </w:rPr>
          <w:drawing>
            <wp:anchor distT="0" distB="0" distL="114300" distR="114300" simplePos="0" relativeHeight="251674624" behindDoc="0" locked="0" layoutInCell="1" allowOverlap="1" wp14:anchorId="78ED2954" wp14:editId="3D577AE5">
              <wp:simplePos x="0" y="0"/>
              <wp:positionH relativeFrom="column">
                <wp:posOffset>685800</wp:posOffset>
              </wp:positionH>
              <wp:positionV relativeFrom="paragraph">
                <wp:posOffset>481965</wp:posOffset>
              </wp:positionV>
              <wp:extent cx="3886200" cy="967740"/>
              <wp:effectExtent l="0" t="0" r="0" b="0"/>
              <wp:wrapTopAndBottom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17">
                                <a14:imgEffect>
                                  <a14:sharpenSoften amount="100000"/>
                                </a14:imgEffect>
                              </a14:imgLayer>
                            </a14:imgProps>
                          </a:ex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86200" cy="967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="00010908">
          <w:rPr>
            <w:b/>
            <w:noProof/>
          </w:rPr>
          <w:pict w14:anchorId="601274F0">
            <v:line id="Straight Connector 8" o:spid="_x0000_s1048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95pt" to="6in,1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" strokecolor="black [3213]" strokeweight="2pt">
              <v:shadow on="t" opacity="24903f" mv:blur="40000f" origin=",.5" offset="0,20000emu"/>
            </v:line>
          </w:pict>
        </w:r>
        <w:r w:rsidRPr="0068767F">
          <w:rPr>
            <w:b/>
            <w:sz w:val="36"/>
            <w:szCs w:val="36"/>
          </w:rPr>
          <w:t>MCU - Level 0</w:t>
        </w:r>
      </w:ins>
    </w:p>
    <w:p w14:paraId="76E26E69" w14:textId="77777777" w:rsidR="00D52BF7" w:rsidRDefault="00D52BF7" w:rsidP="00D52BF7">
      <w:pPr>
        <w:numPr>
          <w:ins w:id="104" w:author="Chelsea Throop" w:date="2014-11-13T15:46:00Z"/>
        </w:numPr>
        <w:rPr>
          <w:ins w:id="105" w:author="Chelsea Throop" w:date="2014-11-13T15:46:00Z"/>
        </w:rPr>
      </w:pPr>
    </w:p>
    <w:p w14:paraId="67B2B68A" w14:textId="77777777" w:rsidR="00D52BF7" w:rsidRDefault="00D52BF7" w:rsidP="00D52BF7">
      <w:pPr>
        <w:numPr>
          <w:ins w:id="106" w:author="Chelsea Throop" w:date="2014-11-13T15:46:00Z"/>
        </w:numPr>
        <w:rPr>
          <w:ins w:id="107" w:author="Chelsea Throop" w:date="2014-11-13T15:46:00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128"/>
      </w:tblGrid>
      <w:tr w:rsidR="00D52BF7" w14:paraId="4A533495" w14:textId="77777777">
        <w:trPr>
          <w:ins w:id="108" w:author="Chelsea Throop" w:date="2014-11-13T15:46:00Z"/>
        </w:trPr>
        <w:tc>
          <w:tcPr>
            <w:tcW w:w="1728" w:type="dxa"/>
          </w:tcPr>
          <w:p w14:paraId="4E11CAD6" w14:textId="77777777" w:rsidR="00D52BF7" w:rsidRPr="0068767F" w:rsidRDefault="00D52BF7" w:rsidP="005D2407">
            <w:pPr>
              <w:numPr>
                <w:ins w:id="109" w:author="Chelsea Throop" w:date="2014-11-13T15:46:00Z"/>
              </w:numPr>
              <w:tabs>
                <w:tab w:val="left" w:pos="1424"/>
              </w:tabs>
              <w:jc w:val="center"/>
              <w:rPr>
                <w:ins w:id="110" w:author="Chelsea Throop" w:date="2014-11-13T15:46:00Z"/>
                <w:b/>
              </w:rPr>
            </w:pPr>
            <w:ins w:id="111" w:author="Chelsea Throop" w:date="2014-11-13T15:46:00Z">
              <w:r w:rsidRPr="0068767F">
                <w:rPr>
                  <w:b/>
                </w:rPr>
                <w:t>Module</w:t>
              </w:r>
            </w:ins>
          </w:p>
        </w:tc>
        <w:tc>
          <w:tcPr>
            <w:tcW w:w="7128" w:type="dxa"/>
          </w:tcPr>
          <w:p w14:paraId="1B9F5381" w14:textId="77777777" w:rsidR="00D52BF7" w:rsidRPr="0068767F" w:rsidRDefault="00D52BF7" w:rsidP="005D2407">
            <w:pPr>
              <w:numPr>
                <w:ins w:id="112" w:author="Chelsea Throop" w:date="2014-11-13T15:46:00Z"/>
              </w:numPr>
              <w:jc w:val="center"/>
              <w:rPr>
                <w:ins w:id="113" w:author="Chelsea Throop" w:date="2014-11-13T15:46:00Z"/>
                <w:b/>
              </w:rPr>
            </w:pPr>
            <w:ins w:id="114" w:author="Chelsea Throop" w:date="2014-11-13T15:46:00Z">
              <w:r w:rsidRPr="0068767F">
                <w:rPr>
                  <w:b/>
                </w:rPr>
                <w:t>Microcontroller</w:t>
              </w:r>
            </w:ins>
          </w:p>
        </w:tc>
      </w:tr>
      <w:tr w:rsidR="00D52BF7" w14:paraId="1B9532C2" w14:textId="77777777">
        <w:trPr>
          <w:ins w:id="115" w:author="Chelsea Throop" w:date="2014-11-13T15:46:00Z"/>
        </w:trPr>
        <w:tc>
          <w:tcPr>
            <w:tcW w:w="1728" w:type="dxa"/>
            <w:vAlign w:val="center"/>
          </w:tcPr>
          <w:p w14:paraId="75152539" w14:textId="77777777" w:rsidR="00D52BF7" w:rsidRDefault="00D52BF7" w:rsidP="005D2407">
            <w:pPr>
              <w:numPr>
                <w:ins w:id="116" w:author="Chelsea Throop" w:date="2014-11-13T15:46:00Z"/>
              </w:numPr>
              <w:jc w:val="center"/>
              <w:rPr>
                <w:ins w:id="117" w:author="Chelsea Throop" w:date="2014-11-13T15:46:00Z"/>
              </w:rPr>
            </w:pPr>
            <w:ins w:id="118" w:author="Chelsea Throop" w:date="2014-11-13T15:46:00Z">
              <w:r>
                <w:t>Input</w:t>
              </w:r>
            </w:ins>
          </w:p>
        </w:tc>
        <w:tc>
          <w:tcPr>
            <w:tcW w:w="7128" w:type="dxa"/>
          </w:tcPr>
          <w:p w14:paraId="4741E787" w14:textId="77777777" w:rsidR="00D52BF7" w:rsidRDefault="00D52BF7" w:rsidP="005D2407">
            <w:pPr>
              <w:pStyle w:val="ListParagraph"/>
              <w:numPr>
                <w:ilvl w:val="0"/>
                <w:numId w:val="16"/>
              </w:numPr>
              <w:rPr>
                <w:ins w:id="119" w:author="Chelsea Throop" w:date="2014-11-13T15:46:00Z"/>
              </w:rPr>
            </w:pPr>
            <w:ins w:id="120" w:author="Chelsea Throop" w:date="2014-11-13T15:46:00Z">
              <w:r>
                <w:t>Encoded User Input from Encoder 3 bits</w:t>
              </w:r>
            </w:ins>
          </w:p>
          <w:p w14:paraId="465C0E91" w14:textId="77777777" w:rsidR="00D52BF7" w:rsidRDefault="00D52BF7" w:rsidP="005D2407">
            <w:pPr>
              <w:pStyle w:val="ListParagraph"/>
              <w:numPr>
                <w:ilvl w:val="0"/>
                <w:numId w:val="16"/>
              </w:numPr>
              <w:rPr>
                <w:ins w:id="121" w:author="Chelsea Throop" w:date="2014-11-13T15:46:00Z"/>
              </w:rPr>
            </w:pPr>
            <w:ins w:id="122" w:author="Chelsea Throop" w:date="2014-11-13T15:46:00Z">
              <w:r>
                <w:t xml:space="preserve">Power: 3.3 V DC </w:t>
              </w:r>
            </w:ins>
          </w:p>
          <w:p w14:paraId="54A7B96D" w14:textId="77777777" w:rsidR="00D52BF7" w:rsidRDefault="00D52BF7" w:rsidP="005D2407">
            <w:pPr>
              <w:pStyle w:val="ListParagraph"/>
              <w:numPr>
                <w:ilvl w:val="0"/>
                <w:numId w:val="16"/>
              </w:numPr>
              <w:rPr>
                <w:ins w:id="123" w:author="Chelsea Throop" w:date="2014-11-13T15:46:00Z"/>
              </w:rPr>
            </w:pPr>
            <w:ins w:id="124" w:author="Chelsea Throop" w:date="2014-11-13T15:46:00Z">
              <w:r>
                <w:t xml:space="preserve">LCD communication via I2C </w:t>
              </w:r>
            </w:ins>
          </w:p>
          <w:p w14:paraId="418161E4" w14:textId="77777777" w:rsidR="00D52BF7" w:rsidRDefault="00D52BF7" w:rsidP="005D2407">
            <w:pPr>
              <w:pStyle w:val="ListParagraph"/>
              <w:numPr>
                <w:ins w:id="125" w:author="Chelsea Throop" w:date="2014-11-13T15:46:00Z"/>
              </w:numPr>
              <w:rPr>
                <w:ins w:id="126" w:author="Chelsea Throop" w:date="2014-11-13T15:46:00Z"/>
              </w:rPr>
            </w:pPr>
          </w:p>
        </w:tc>
      </w:tr>
      <w:tr w:rsidR="00D52BF7" w14:paraId="487F51EE" w14:textId="77777777">
        <w:trPr>
          <w:ins w:id="127" w:author="Chelsea Throop" w:date="2014-11-13T15:46:00Z"/>
        </w:trPr>
        <w:tc>
          <w:tcPr>
            <w:tcW w:w="1728" w:type="dxa"/>
            <w:vAlign w:val="center"/>
          </w:tcPr>
          <w:p w14:paraId="45C90887" w14:textId="77777777" w:rsidR="00D52BF7" w:rsidRDefault="00D52BF7" w:rsidP="005D2407">
            <w:pPr>
              <w:numPr>
                <w:ins w:id="128" w:author="Chelsea Throop" w:date="2014-11-13T15:46:00Z"/>
              </w:numPr>
              <w:jc w:val="center"/>
              <w:rPr>
                <w:ins w:id="129" w:author="Chelsea Throop" w:date="2014-11-13T15:46:00Z"/>
              </w:rPr>
            </w:pPr>
            <w:ins w:id="130" w:author="Chelsea Throop" w:date="2014-11-13T15:46:00Z">
              <w:r>
                <w:t>Outputs</w:t>
              </w:r>
            </w:ins>
          </w:p>
        </w:tc>
        <w:tc>
          <w:tcPr>
            <w:tcW w:w="7128" w:type="dxa"/>
          </w:tcPr>
          <w:p w14:paraId="4C590AE5" w14:textId="77777777" w:rsidR="00D52BF7" w:rsidRDefault="00D52BF7" w:rsidP="005D2407">
            <w:pPr>
              <w:pStyle w:val="ListParagraph"/>
              <w:numPr>
                <w:ilvl w:val="0"/>
                <w:numId w:val="17"/>
              </w:numPr>
              <w:rPr>
                <w:ins w:id="131" w:author="Chelsea Throop" w:date="2014-11-13T15:46:00Z"/>
              </w:rPr>
            </w:pPr>
            <w:ins w:id="132" w:author="Chelsea Throop" w:date="2014-11-13T15:46:00Z">
              <w:r>
                <w:t>LCD communication via I2C</w:t>
              </w:r>
            </w:ins>
          </w:p>
          <w:p w14:paraId="0F03C398" w14:textId="77777777" w:rsidR="00D52BF7" w:rsidRDefault="00D52BF7" w:rsidP="005D2407">
            <w:pPr>
              <w:pStyle w:val="ListParagraph"/>
              <w:numPr>
                <w:ilvl w:val="0"/>
                <w:numId w:val="17"/>
              </w:numPr>
              <w:rPr>
                <w:ins w:id="133" w:author="Chelsea Throop" w:date="2014-11-13T15:46:00Z"/>
              </w:rPr>
            </w:pPr>
            <w:ins w:id="134" w:author="Chelsea Throop" w:date="2014-11-13T15:46:00Z">
              <w:r>
                <w:t>Signal to Unlock/Lock, digital signal 3.3 V or 0V</w:t>
              </w:r>
            </w:ins>
          </w:p>
          <w:p w14:paraId="1E734DE0" w14:textId="77777777" w:rsidR="00D52BF7" w:rsidRDefault="00D52BF7" w:rsidP="005D2407">
            <w:pPr>
              <w:pStyle w:val="ListParagraph"/>
              <w:numPr>
                <w:ins w:id="135" w:author="Chelsea Throop" w:date="2014-11-13T15:46:00Z"/>
              </w:numPr>
              <w:rPr>
                <w:ins w:id="136" w:author="Chelsea Throop" w:date="2014-11-13T15:46:00Z"/>
              </w:rPr>
            </w:pPr>
            <w:ins w:id="137" w:author="Chelsea Throop" w:date="2014-11-13T15:46:00Z">
              <w:r>
                <w:t xml:space="preserve"> </w:t>
              </w:r>
            </w:ins>
          </w:p>
        </w:tc>
      </w:tr>
      <w:tr w:rsidR="00D52BF7" w14:paraId="0AB9FA92" w14:textId="77777777">
        <w:trPr>
          <w:ins w:id="138" w:author="Chelsea Throop" w:date="2014-11-13T15:46:00Z"/>
        </w:trPr>
        <w:tc>
          <w:tcPr>
            <w:tcW w:w="1728" w:type="dxa"/>
            <w:vAlign w:val="center"/>
          </w:tcPr>
          <w:p w14:paraId="57770335" w14:textId="77777777" w:rsidR="00D52BF7" w:rsidRDefault="00D52BF7" w:rsidP="005D2407">
            <w:pPr>
              <w:numPr>
                <w:ins w:id="139" w:author="Chelsea Throop" w:date="2014-11-13T15:46:00Z"/>
              </w:numPr>
              <w:jc w:val="center"/>
              <w:rPr>
                <w:ins w:id="140" w:author="Chelsea Throop" w:date="2014-11-13T15:46:00Z"/>
              </w:rPr>
            </w:pPr>
            <w:ins w:id="141" w:author="Chelsea Throop" w:date="2014-11-13T15:46:00Z">
              <w:r>
                <w:t>Functionality</w:t>
              </w:r>
            </w:ins>
          </w:p>
        </w:tc>
        <w:tc>
          <w:tcPr>
            <w:tcW w:w="7128" w:type="dxa"/>
          </w:tcPr>
          <w:p w14:paraId="0BC2E9BD" w14:textId="77777777" w:rsidR="00D52BF7" w:rsidRDefault="00D52BF7" w:rsidP="005D2407">
            <w:pPr>
              <w:pStyle w:val="ListParagraph"/>
              <w:numPr>
                <w:ilvl w:val="0"/>
                <w:numId w:val="18"/>
              </w:numPr>
              <w:jc w:val="both"/>
              <w:rPr>
                <w:ins w:id="142" w:author="Chelsea Throop" w:date="2014-11-13T15:46:00Z"/>
              </w:rPr>
            </w:pPr>
            <w:ins w:id="143" w:author="Chelsea Throop" w:date="2014-11-13T15:46:00Z">
              <w:r>
                <w:t>The MCU control the operation of the entire system</w:t>
              </w:r>
            </w:ins>
          </w:p>
          <w:p w14:paraId="4F8DB733" w14:textId="77777777" w:rsidR="00D52BF7" w:rsidRDefault="00D52BF7" w:rsidP="005D2407">
            <w:pPr>
              <w:pStyle w:val="ListParagraph"/>
              <w:numPr>
                <w:ins w:id="144" w:author="Chelsea Throop" w:date="2014-11-13T15:46:00Z"/>
              </w:numPr>
              <w:jc w:val="both"/>
              <w:rPr>
                <w:ins w:id="145" w:author="Chelsea Throop" w:date="2014-11-13T15:46:00Z"/>
              </w:rPr>
            </w:pPr>
            <w:ins w:id="146" w:author="Chelsea Throop" w:date="2014-11-13T15:46:00Z">
              <w:r>
                <w:t xml:space="preserve"> </w:t>
              </w:r>
            </w:ins>
          </w:p>
        </w:tc>
      </w:tr>
    </w:tbl>
    <w:p w14:paraId="1BCE5AC1" w14:textId="77777777" w:rsidR="00D52BF7" w:rsidRDefault="00D52BF7" w:rsidP="00D52BF7">
      <w:pPr>
        <w:numPr>
          <w:ins w:id="147" w:author="Chelsea Throop" w:date="2014-11-13T15:46:00Z"/>
        </w:numPr>
        <w:rPr>
          <w:ins w:id="148" w:author="Chelsea Throop" w:date="2014-11-13T15:46:00Z"/>
        </w:rPr>
      </w:pPr>
    </w:p>
    <w:p w14:paraId="567C5BEE" w14:textId="77777777" w:rsidR="00D52BF7" w:rsidRDefault="00D52BF7" w:rsidP="00D52BF7">
      <w:pPr>
        <w:numPr>
          <w:ins w:id="149" w:author="Chelsea Throop" w:date="2014-11-13T15:46:00Z"/>
        </w:numPr>
        <w:rPr>
          <w:ins w:id="150" w:author="Chelsea Throop" w:date="2014-11-13T15:46:00Z"/>
        </w:rPr>
      </w:pPr>
      <w:ins w:id="151" w:author="Chelsea Throop" w:date="2014-11-13T15:46:00Z">
        <w:r>
          <w:br w:type="page"/>
        </w:r>
      </w:ins>
    </w:p>
    <w:p w14:paraId="7BDF8DAD" w14:textId="77777777" w:rsidR="00D52BF7" w:rsidRPr="0068767F" w:rsidRDefault="00D52BF7" w:rsidP="00D52BF7">
      <w:pPr>
        <w:numPr>
          <w:ins w:id="152" w:author="Chelsea Throop" w:date="2014-11-13T15:46:00Z"/>
        </w:numPr>
        <w:rPr>
          <w:ins w:id="153" w:author="Chelsea Throop" w:date="2014-11-13T15:46:00Z"/>
          <w:b/>
          <w:sz w:val="36"/>
          <w:szCs w:val="36"/>
        </w:rPr>
      </w:pPr>
      <w:ins w:id="154" w:author="Chelsea Throop" w:date="2014-11-13T15:46:00Z">
        <w:r>
          <w:rPr>
            <w:b/>
            <w:sz w:val="36"/>
            <w:szCs w:val="36"/>
          </w:rPr>
          <w:t>LCD -</w:t>
        </w:r>
        <w:r w:rsidRPr="0068767F">
          <w:rPr>
            <w:b/>
            <w:sz w:val="36"/>
            <w:szCs w:val="36"/>
          </w:rPr>
          <w:t xml:space="preserve"> Level 0</w:t>
        </w:r>
      </w:ins>
    </w:p>
    <w:p w14:paraId="4A4B2C58" w14:textId="77777777" w:rsidR="00D52BF7" w:rsidRDefault="00010908" w:rsidP="00D52BF7">
      <w:pPr>
        <w:numPr>
          <w:ins w:id="155" w:author="Chelsea Throop" w:date="2014-11-13T15:46:00Z"/>
        </w:numPr>
        <w:rPr>
          <w:ins w:id="156" w:author="Chelsea Throop" w:date="2014-11-13T15:46:00Z"/>
          <w:sz w:val="36"/>
          <w:szCs w:val="36"/>
        </w:rPr>
      </w:pPr>
      <w:ins w:id="157" w:author="Chelsea Throop" w:date="2014-11-13T15:46:00Z">
        <w:r>
          <w:rPr>
            <w:b/>
            <w:noProof/>
          </w:rPr>
          <w:pict w14:anchorId="3F1CFB8C">
            <v:line id="Straight Connector 9" o:spid="_x0000_s1049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95pt" to="6in,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" strokecolor="black [3213]" strokeweight="2pt">
              <v:shadow on="t" opacity="24903f" mv:blur="40000f" origin=",.5" offset="0,20000emu"/>
            </v:line>
          </w:pict>
        </w:r>
        <w:r w:rsidR="00D52BF7">
          <w:rPr>
            <w:noProof/>
          </w:rPr>
          <w:drawing>
            <wp:anchor distT="0" distB="0" distL="114300" distR="114300" simplePos="0" relativeHeight="251675648" behindDoc="0" locked="0" layoutInCell="1" allowOverlap="1" wp14:anchorId="55EAF3F6" wp14:editId="319E16DC">
              <wp:simplePos x="0" y="0"/>
              <wp:positionH relativeFrom="column">
                <wp:posOffset>914400</wp:posOffset>
              </wp:positionH>
              <wp:positionV relativeFrom="paragraph">
                <wp:posOffset>292735</wp:posOffset>
              </wp:positionV>
              <wp:extent cx="3886200" cy="1014730"/>
              <wp:effectExtent l="0" t="0" r="0" b="1270"/>
              <wp:wrapTopAndBottom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19">
                                <a14:imgEffect>
                                  <a14:sharpenSoften amount="100000"/>
                                </a14:imgEffect>
                              </a14:imgLayer>
                            </a14:imgProps>
                          </a:ex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86200" cy="1014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</w:p>
    <w:p w14:paraId="40F1079B" w14:textId="77777777" w:rsidR="00D52BF7" w:rsidRDefault="00D52BF7" w:rsidP="00D52BF7">
      <w:pPr>
        <w:numPr>
          <w:ins w:id="158" w:author="Chelsea Throop" w:date="2014-11-13T15:46:00Z"/>
        </w:numPr>
        <w:rPr>
          <w:ins w:id="159" w:author="Chelsea Throop" w:date="2014-11-13T15:46:00Z"/>
        </w:rPr>
      </w:pPr>
    </w:p>
    <w:p w14:paraId="79BDA4C4" w14:textId="77777777" w:rsidR="00D52BF7" w:rsidRDefault="00D52BF7" w:rsidP="00D52BF7">
      <w:pPr>
        <w:numPr>
          <w:ins w:id="160" w:author="Chelsea Throop" w:date="2014-11-13T15:46:00Z"/>
        </w:numPr>
        <w:rPr>
          <w:ins w:id="161" w:author="Chelsea Throop" w:date="2014-11-13T15:46:00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128"/>
      </w:tblGrid>
      <w:tr w:rsidR="00D52BF7" w14:paraId="46E7667F" w14:textId="77777777">
        <w:trPr>
          <w:ins w:id="162" w:author="Chelsea Throop" w:date="2014-11-13T15:46:00Z"/>
        </w:trPr>
        <w:tc>
          <w:tcPr>
            <w:tcW w:w="1728" w:type="dxa"/>
          </w:tcPr>
          <w:p w14:paraId="7B66DCC6" w14:textId="77777777" w:rsidR="00D52BF7" w:rsidRPr="00E201F4" w:rsidRDefault="00D52BF7" w:rsidP="005D2407">
            <w:pPr>
              <w:numPr>
                <w:ins w:id="163" w:author="Chelsea Throop" w:date="2014-11-13T15:46:00Z"/>
              </w:numPr>
              <w:tabs>
                <w:tab w:val="left" w:pos="1424"/>
              </w:tabs>
              <w:jc w:val="center"/>
              <w:rPr>
                <w:ins w:id="164" w:author="Chelsea Throop" w:date="2014-11-13T15:46:00Z"/>
                <w:b/>
              </w:rPr>
            </w:pPr>
            <w:ins w:id="165" w:author="Chelsea Throop" w:date="2014-11-13T15:46:00Z">
              <w:r w:rsidRPr="00E201F4">
                <w:rPr>
                  <w:b/>
                </w:rPr>
                <w:t>Module</w:t>
              </w:r>
            </w:ins>
          </w:p>
        </w:tc>
        <w:tc>
          <w:tcPr>
            <w:tcW w:w="7128" w:type="dxa"/>
          </w:tcPr>
          <w:p w14:paraId="34309596" w14:textId="77777777" w:rsidR="00D52BF7" w:rsidRPr="00E201F4" w:rsidRDefault="00D52BF7" w:rsidP="005D2407">
            <w:pPr>
              <w:numPr>
                <w:ins w:id="166" w:author="Chelsea Throop" w:date="2014-11-13T15:46:00Z"/>
              </w:numPr>
              <w:jc w:val="center"/>
              <w:rPr>
                <w:ins w:id="167" w:author="Chelsea Throop" w:date="2014-11-13T15:46:00Z"/>
                <w:b/>
              </w:rPr>
            </w:pPr>
            <w:ins w:id="168" w:author="Chelsea Throop" w:date="2014-11-13T15:46:00Z">
              <w:r w:rsidRPr="00E201F4">
                <w:rPr>
                  <w:b/>
                </w:rPr>
                <w:t>LCD</w:t>
              </w:r>
            </w:ins>
          </w:p>
        </w:tc>
      </w:tr>
      <w:tr w:rsidR="00D52BF7" w14:paraId="517C4138" w14:textId="77777777">
        <w:trPr>
          <w:ins w:id="169" w:author="Chelsea Throop" w:date="2014-11-13T15:46:00Z"/>
        </w:trPr>
        <w:tc>
          <w:tcPr>
            <w:tcW w:w="1728" w:type="dxa"/>
            <w:vAlign w:val="center"/>
          </w:tcPr>
          <w:p w14:paraId="3653E928" w14:textId="77777777" w:rsidR="00D52BF7" w:rsidRDefault="00D52BF7" w:rsidP="005D2407">
            <w:pPr>
              <w:numPr>
                <w:ins w:id="170" w:author="Chelsea Throop" w:date="2014-11-13T15:46:00Z"/>
              </w:numPr>
              <w:jc w:val="center"/>
              <w:rPr>
                <w:ins w:id="171" w:author="Chelsea Throop" w:date="2014-11-13T15:46:00Z"/>
              </w:rPr>
            </w:pPr>
            <w:ins w:id="172" w:author="Chelsea Throop" w:date="2014-11-13T15:46:00Z">
              <w:r>
                <w:t>Input</w:t>
              </w:r>
            </w:ins>
          </w:p>
        </w:tc>
        <w:tc>
          <w:tcPr>
            <w:tcW w:w="7128" w:type="dxa"/>
          </w:tcPr>
          <w:p w14:paraId="4C248743" w14:textId="77777777" w:rsidR="00D52BF7" w:rsidRDefault="00D52BF7" w:rsidP="005D2407">
            <w:pPr>
              <w:pStyle w:val="ListParagraph"/>
              <w:numPr>
                <w:ilvl w:val="0"/>
                <w:numId w:val="18"/>
              </w:numPr>
              <w:rPr>
                <w:ins w:id="173" w:author="Chelsea Throop" w:date="2014-11-13T15:46:00Z"/>
              </w:rPr>
            </w:pPr>
            <w:ins w:id="174" w:author="Chelsea Throop" w:date="2014-11-13T15:46:00Z">
              <w:r>
                <w:t>LCD communication via I2C</w:t>
              </w:r>
            </w:ins>
          </w:p>
          <w:p w14:paraId="3065E61D" w14:textId="77777777" w:rsidR="00D52BF7" w:rsidRDefault="00D52BF7" w:rsidP="005D2407">
            <w:pPr>
              <w:pStyle w:val="ListParagraph"/>
              <w:numPr>
                <w:ilvl w:val="0"/>
                <w:numId w:val="18"/>
              </w:numPr>
              <w:rPr>
                <w:ins w:id="175" w:author="Chelsea Throop" w:date="2014-11-13T15:46:00Z"/>
              </w:rPr>
            </w:pPr>
            <w:ins w:id="176" w:author="Chelsea Throop" w:date="2014-11-13T15:46:00Z">
              <w:r>
                <w:t xml:space="preserve">Power: 3.3 V DC </w:t>
              </w:r>
            </w:ins>
          </w:p>
          <w:p w14:paraId="5039B908" w14:textId="77777777" w:rsidR="00D52BF7" w:rsidRDefault="00D52BF7" w:rsidP="005D2407">
            <w:pPr>
              <w:pStyle w:val="ListParagraph"/>
              <w:numPr>
                <w:ins w:id="177" w:author="Chelsea Throop" w:date="2014-11-13T15:46:00Z"/>
              </w:numPr>
              <w:rPr>
                <w:ins w:id="178" w:author="Chelsea Throop" w:date="2014-11-13T15:46:00Z"/>
              </w:rPr>
            </w:pPr>
          </w:p>
        </w:tc>
      </w:tr>
      <w:tr w:rsidR="00D52BF7" w14:paraId="41B3427C" w14:textId="77777777">
        <w:trPr>
          <w:ins w:id="179" w:author="Chelsea Throop" w:date="2014-11-13T15:46:00Z"/>
        </w:trPr>
        <w:tc>
          <w:tcPr>
            <w:tcW w:w="1728" w:type="dxa"/>
            <w:vAlign w:val="center"/>
          </w:tcPr>
          <w:p w14:paraId="26DEEEF7" w14:textId="77777777" w:rsidR="00D52BF7" w:rsidRDefault="00D52BF7" w:rsidP="005D2407">
            <w:pPr>
              <w:numPr>
                <w:ins w:id="180" w:author="Chelsea Throop" w:date="2014-11-13T15:46:00Z"/>
              </w:numPr>
              <w:jc w:val="center"/>
              <w:rPr>
                <w:ins w:id="181" w:author="Chelsea Throop" w:date="2014-11-13T15:46:00Z"/>
              </w:rPr>
            </w:pPr>
            <w:ins w:id="182" w:author="Chelsea Throop" w:date="2014-11-13T15:46:00Z">
              <w:r>
                <w:t>Outputs</w:t>
              </w:r>
            </w:ins>
          </w:p>
        </w:tc>
        <w:tc>
          <w:tcPr>
            <w:tcW w:w="7128" w:type="dxa"/>
          </w:tcPr>
          <w:p w14:paraId="5182499A" w14:textId="77777777" w:rsidR="00D52BF7" w:rsidRDefault="00D52BF7" w:rsidP="005D2407">
            <w:pPr>
              <w:pStyle w:val="ListParagraph"/>
              <w:numPr>
                <w:ilvl w:val="0"/>
                <w:numId w:val="18"/>
              </w:numPr>
              <w:rPr>
                <w:ins w:id="183" w:author="Chelsea Throop" w:date="2014-11-13T15:46:00Z"/>
              </w:rPr>
            </w:pPr>
            <w:ins w:id="184" w:author="Chelsea Throop" w:date="2014-11-13T15:46:00Z">
              <w:r>
                <w:t>LCD communication via I2C</w:t>
              </w:r>
            </w:ins>
          </w:p>
          <w:p w14:paraId="0E4E8AEA" w14:textId="77777777" w:rsidR="00D52BF7" w:rsidRDefault="00D52BF7" w:rsidP="005D2407">
            <w:pPr>
              <w:pStyle w:val="ListParagraph"/>
              <w:numPr>
                <w:ilvl w:val="0"/>
                <w:numId w:val="18"/>
              </w:numPr>
              <w:rPr>
                <w:ins w:id="185" w:author="Chelsea Throop" w:date="2014-11-13T15:46:00Z"/>
              </w:rPr>
            </w:pPr>
            <w:ins w:id="186" w:author="Chelsea Throop" w:date="2014-11-13T15:46:00Z">
              <w:r>
                <w:t xml:space="preserve">User feedback (text) </w:t>
              </w:r>
            </w:ins>
          </w:p>
          <w:p w14:paraId="7633F10C" w14:textId="77777777" w:rsidR="00D52BF7" w:rsidRDefault="00D52BF7" w:rsidP="005D2407">
            <w:pPr>
              <w:pStyle w:val="ListParagraph"/>
              <w:numPr>
                <w:ins w:id="187" w:author="Chelsea Throop" w:date="2014-11-13T15:46:00Z"/>
              </w:numPr>
              <w:rPr>
                <w:ins w:id="188" w:author="Chelsea Throop" w:date="2014-11-13T15:46:00Z"/>
              </w:rPr>
            </w:pPr>
          </w:p>
        </w:tc>
      </w:tr>
      <w:tr w:rsidR="00D52BF7" w14:paraId="70928FCF" w14:textId="77777777">
        <w:trPr>
          <w:ins w:id="189" w:author="Chelsea Throop" w:date="2014-11-13T15:46:00Z"/>
        </w:trPr>
        <w:tc>
          <w:tcPr>
            <w:tcW w:w="1728" w:type="dxa"/>
            <w:vAlign w:val="center"/>
          </w:tcPr>
          <w:p w14:paraId="150A62E5" w14:textId="77777777" w:rsidR="00D52BF7" w:rsidRDefault="00D52BF7" w:rsidP="005D2407">
            <w:pPr>
              <w:numPr>
                <w:ins w:id="190" w:author="Chelsea Throop" w:date="2014-11-13T15:46:00Z"/>
              </w:numPr>
              <w:jc w:val="center"/>
              <w:rPr>
                <w:ins w:id="191" w:author="Chelsea Throop" w:date="2014-11-13T15:46:00Z"/>
              </w:rPr>
            </w:pPr>
            <w:ins w:id="192" w:author="Chelsea Throop" w:date="2014-11-13T15:46:00Z">
              <w:r>
                <w:t>Functionality</w:t>
              </w:r>
            </w:ins>
          </w:p>
        </w:tc>
        <w:tc>
          <w:tcPr>
            <w:tcW w:w="7128" w:type="dxa"/>
          </w:tcPr>
          <w:p w14:paraId="4A80A87C" w14:textId="77777777" w:rsidR="00D52BF7" w:rsidRDefault="00D52BF7" w:rsidP="005D2407">
            <w:pPr>
              <w:pStyle w:val="ListParagraph"/>
              <w:numPr>
                <w:ilvl w:val="0"/>
                <w:numId w:val="18"/>
              </w:numPr>
              <w:rPr>
                <w:ins w:id="193" w:author="Chelsea Throop" w:date="2014-11-13T15:46:00Z"/>
              </w:rPr>
            </w:pPr>
            <w:ins w:id="194" w:author="Chelsea Throop" w:date="2014-11-13T15:46:00Z">
              <w:r>
                <w:t xml:space="preserve">The MCU control the operation of the entire system. </w:t>
              </w:r>
            </w:ins>
          </w:p>
          <w:p w14:paraId="44CC66DA" w14:textId="77777777" w:rsidR="00D52BF7" w:rsidRDefault="00D52BF7" w:rsidP="005D2407">
            <w:pPr>
              <w:pStyle w:val="ListParagraph"/>
              <w:numPr>
                <w:ins w:id="195" w:author="Chelsea Throop" w:date="2014-11-13T15:46:00Z"/>
              </w:numPr>
              <w:rPr>
                <w:ins w:id="196" w:author="Chelsea Throop" w:date="2014-11-13T15:46:00Z"/>
              </w:rPr>
            </w:pPr>
          </w:p>
        </w:tc>
      </w:tr>
    </w:tbl>
    <w:p w14:paraId="41A3F781" w14:textId="77777777" w:rsidR="00D52BF7" w:rsidRDefault="00D52BF7" w:rsidP="00D52BF7">
      <w:pPr>
        <w:rPr>
          <w:b/>
          <w:sz w:val="36"/>
          <w:szCs w:val="36"/>
        </w:rPr>
      </w:pPr>
    </w:p>
    <w:p w14:paraId="538AE70B" w14:textId="77777777" w:rsidR="00010908" w:rsidRDefault="00010908" w:rsidP="00D52BF7">
      <w:pPr>
        <w:numPr>
          <w:ins w:id="197" w:author="Chelsea Throop" w:date="2014-11-13T15:46:00Z"/>
        </w:numPr>
        <w:rPr>
          <w:ins w:id="198" w:author="Chelsea Throop" w:date="2014-11-13T15:46:00Z"/>
          <w:b/>
          <w:sz w:val="36"/>
          <w:szCs w:val="36"/>
        </w:rPr>
      </w:pPr>
    </w:p>
    <w:p w14:paraId="4A5ADAB7" w14:textId="77777777" w:rsidR="00D52BF7" w:rsidRPr="00193BA3" w:rsidRDefault="00010908" w:rsidP="00D52BF7">
      <w:pPr>
        <w:numPr>
          <w:ins w:id="199" w:author="Chelsea Throop" w:date="2014-11-13T15:46:00Z"/>
        </w:numPr>
        <w:rPr>
          <w:ins w:id="200" w:author="Chelsea Throop" w:date="2014-11-13T15:46:00Z"/>
          <w:b/>
          <w:sz w:val="36"/>
          <w:szCs w:val="36"/>
        </w:rPr>
      </w:pPr>
      <w:ins w:id="201" w:author="Chelsea Throop" w:date="2014-11-13T15:46:00Z">
        <w:r>
          <w:rPr>
            <w:b/>
            <w:noProof/>
          </w:rPr>
          <w:pict w14:anchorId="18DFBE61">
            <v:line id="Straight Connector 10" o:spid="_x0000_s1050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3.25pt" to="6in,23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" strokecolor="black [3213]" strokeweight="2pt">
              <v:shadow on="t" opacity="24903f" mv:blur="40000f" origin=",.5" offset="0,20000emu"/>
            </v:line>
          </w:pict>
        </w:r>
        <w:r w:rsidR="00D52BF7">
          <w:rPr>
            <w:noProof/>
          </w:rPr>
          <w:drawing>
            <wp:anchor distT="0" distB="0" distL="114300" distR="114300" simplePos="0" relativeHeight="251680768" behindDoc="0" locked="0" layoutInCell="1" allowOverlap="1" wp14:anchorId="5A975B84" wp14:editId="7B9EAD58">
              <wp:simplePos x="0" y="0"/>
              <wp:positionH relativeFrom="column">
                <wp:posOffset>914400</wp:posOffset>
              </wp:positionH>
              <wp:positionV relativeFrom="paragraph">
                <wp:posOffset>384810</wp:posOffset>
              </wp:positionV>
              <wp:extent cx="3886200" cy="1115060"/>
              <wp:effectExtent l="0" t="0" r="0" b="2540"/>
              <wp:wrapTopAndBottom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1">
                                <a14:imgEffect>
                                  <a14:sharpenSoften amount="100000"/>
                                </a14:imgEffect>
                              </a14:imgLayer>
                            </a14:imgProps>
                          </a:ex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86200" cy="1115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="00D52BF7" w:rsidRPr="0068767F">
          <w:rPr>
            <w:b/>
            <w:sz w:val="36"/>
            <w:szCs w:val="36"/>
          </w:rPr>
          <w:t>Locking Mechanism - Level 0</w:t>
        </w:r>
      </w:ins>
    </w:p>
    <w:p w14:paraId="1A8589EE" w14:textId="77777777" w:rsidR="00D52BF7" w:rsidRDefault="00D52BF7" w:rsidP="00D52BF7">
      <w:pPr>
        <w:numPr>
          <w:ins w:id="202" w:author="Chelsea Throop" w:date="2014-11-13T15:46:00Z"/>
        </w:numPr>
        <w:rPr>
          <w:ins w:id="203" w:author="Chelsea Throop" w:date="2014-11-13T15:46:00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128"/>
      </w:tblGrid>
      <w:tr w:rsidR="00D52BF7" w14:paraId="2B6C44DA" w14:textId="77777777">
        <w:trPr>
          <w:ins w:id="204" w:author="Chelsea Throop" w:date="2014-11-13T15:46:00Z"/>
        </w:trPr>
        <w:tc>
          <w:tcPr>
            <w:tcW w:w="1728" w:type="dxa"/>
          </w:tcPr>
          <w:p w14:paraId="10093513" w14:textId="77777777" w:rsidR="00D52BF7" w:rsidRPr="0068767F" w:rsidRDefault="00D52BF7" w:rsidP="005D2407">
            <w:pPr>
              <w:numPr>
                <w:ins w:id="205" w:author="Chelsea Throop" w:date="2014-11-13T15:46:00Z"/>
              </w:numPr>
              <w:tabs>
                <w:tab w:val="left" w:pos="1424"/>
              </w:tabs>
              <w:jc w:val="center"/>
              <w:rPr>
                <w:ins w:id="206" w:author="Chelsea Throop" w:date="2014-11-13T15:46:00Z"/>
                <w:b/>
              </w:rPr>
            </w:pPr>
            <w:ins w:id="207" w:author="Chelsea Throop" w:date="2014-11-13T15:46:00Z">
              <w:r w:rsidRPr="0068767F">
                <w:rPr>
                  <w:b/>
                </w:rPr>
                <w:t>Module</w:t>
              </w:r>
            </w:ins>
          </w:p>
        </w:tc>
        <w:tc>
          <w:tcPr>
            <w:tcW w:w="7128" w:type="dxa"/>
          </w:tcPr>
          <w:p w14:paraId="4C45C390" w14:textId="77777777" w:rsidR="00D52BF7" w:rsidRPr="0068767F" w:rsidRDefault="00D52BF7" w:rsidP="005D2407">
            <w:pPr>
              <w:numPr>
                <w:ins w:id="208" w:author="Chelsea Throop" w:date="2014-11-13T15:46:00Z"/>
              </w:numPr>
              <w:jc w:val="center"/>
              <w:rPr>
                <w:ins w:id="209" w:author="Chelsea Throop" w:date="2014-11-13T15:46:00Z"/>
                <w:b/>
              </w:rPr>
            </w:pPr>
            <w:ins w:id="210" w:author="Chelsea Throop" w:date="2014-11-13T15:46:00Z">
              <w:r w:rsidRPr="0068767F">
                <w:rPr>
                  <w:b/>
                </w:rPr>
                <w:t>Lock Mechanism</w:t>
              </w:r>
            </w:ins>
          </w:p>
        </w:tc>
      </w:tr>
      <w:tr w:rsidR="00D52BF7" w14:paraId="68183287" w14:textId="77777777">
        <w:trPr>
          <w:ins w:id="211" w:author="Chelsea Throop" w:date="2014-11-13T15:46:00Z"/>
        </w:trPr>
        <w:tc>
          <w:tcPr>
            <w:tcW w:w="1728" w:type="dxa"/>
            <w:vAlign w:val="center"/>
          </w:tcPr>
          <w:p w14:paraId="739A3B5B" w14:textId="77777777" w:rsidR="00D52BF7" w:rsidRDefault="00D52BF7" w:rsidP="005D2407">
            <w:pPr>
              <w:numPr>
                <w:ins w:id="212" w:author="Chelsea Throop" w:date="2014-11-13T15:46:00Z"/>
              </w:numPr>
              <w:jc w:val="center"/>
              <w:rPr>
                <w:ins w:id="213" w:author="Chelsea Throop" w:date="2014-11-13T15:46:00Z"/>
              </w:rPr>
            </w:pPr>
            <w:ins w:id="214" w:author="Chelsea Throop" w:date="2014-11-13T15:46:00Z">
              <w:r>
                <w:t>Input</w:t>
              </w:r>
            </w:ins>
          </w:p>
        </w:tc>
        <w:tc>
          <w:tcPr>
            <w:tcW w:w="7128" w:type="dxa"/>
          </w:tcPr>
          <w:p w14:paraId="7EE3FBEE" w14:textId="77777777" w:rsidR="00D52BF7" w:rsidRDefault="00D52BF7" w:rsidP="005D2407">
            <w:pPr>
              <w:pStyle w:val="ListParagraph"/>
              <w:numPr>
                <w:ilvl w:val="0"/>
                <w:numId w:val="18"/>
              </w:numPr>
              <w:rPr>
                <w:ins w:id="215" w:author="Chelsea Throop" w:date="2014-11-13T15:46:00Z"/>
              </w:rPr>
            </w:pPr>
            <w:ins w:id="216" w:author="Chelsea Throop" w:date="2014-11-13T15:46:00Z">
              <w:r>
                <w:t>Unlock signal from MCU, digital signal 3.3V or 0V</w:t>
              </w:r>
            </w:ins>
          </w:p>
          <w:p w14:paraId="0B44CCA1" w14:textId="77777777" w:rsidR="00D52BF7" w:rsidRDefault="00D52BF7" w:rsidP="005D2407">
            <w:pPr>
              <w:pStyle w:val="ListParagraph"/>
              <w:numPr>
                <w:ilvl w:val="0"/>
                <w:numId w:val="18"/>
              </w:numPr>
              <w:rPr>
                <w:ins w:id="217" w:author="Chelsea Throop" w:date="2014-11-13T15:46:00Z"/>
              </w:rPr>
            </w:pPr>
            <w:ins w:id="218" w:author="Chelsea Throop" w:date="2014-11-13T15:46:00Z">
              <w:r>
                <w:t>Power: 12V DC</w:t>
              </w:r>
            </w:ins>
          </w:p>
          <w:p w14:paraId="696AF701" w14:textId="77777777" w:rsidR="00D52BF7" w:rsidRDefault="00D52BF7" w:rsidP="005D2407">
            <w:pPr>
              <w:pStyle w:val="ListParagraph"/>
              <w:numPr>
                <w:ilvl w:val="0"/>
                <w:numId w:val="18"/>
              </w:numPr>
              <w:rPr>
                <w:ins w:id="219" w:author="Chelsea Throop" w:date="2014-11-13T15:46:00Z"/>
              </w:rPr>
            </w:pPr>
            <w:ins w:id="220" w:author="Chelsea Throop" w:date="2014-11-13T15:46:00Z">
              <w:r>
                <w:t xml:space="preserve">Power: 3.3 V DC </w:t>
              </w:r>
            </w:ins>
          </w:p>
          <w:p w14:paraId="4792DC3F" w14:textId="77777777" w:rsidR="00D52BF7" w:rsidRDefault="00D52BF7" w:rsidP="005D2407">
            <w:pPr>
              <w:pStyle w:val="ListParagraph"/>
              <w:numPr>
                <w:ins w:id="221" w:author="Chelsea Throop" w:date="2014-11-13T15:46:00Z"/>
              </w:numPr>
              <w:rPr>
                <w:ins w:id="222" w:author="Chelsea Throop" w:date="2014-11-13T15:46:00Z"/>
              </w:rPr>
            </w:pPr>
          </w:p>
        </w:tc>
      </w:tr>
      <w:tr w:rsidR="00D52BF7" w14:paraId="0B2EB5E4" w14:textId="77777777">
        <w:trPr>
          <w:ins w:id="223" w:author="Chelsea Throop" w:date="2014-11-13T15:46:00Z"/>
        </w:trPr>
        <w:tc>
          <w:tcPr>
            <w:tcW w:w="1728" w:type="dxa"/>
            <w:vAlign w:val="center"/>
          </w:tcPr>
          <w:p w14:paraId="0357567D" w14:textId="77777777" w:rsidR="00D52BF7" w:rsidRDefault="00D52BF7" w:rsidP="005D2407">
            <w:pPr>
              <w:numPr>
                <w:ins w:id="224" w:author="Chelsea Throop" w:date="2014-11-13T15:46:00Z"/>
              </w:numPr>
              <w:jc w:val="center"/>
              <w:rPr>
                <w:ins w:id="225" w:author="Chelsea Throop" w:date="2014-11-13T15:46:00Z"/>
              </w:rPr>
            </w:pPr>
            <w:ins w:id="226" w:author="Chelsea Throop" w:date="2014-11-13T15:46:00Z">
              <w:r>
                <w:t>Outputs</w:t>
              </w:r>
            </w:ins>
          </w:p>
        </w:tc>
        <w:tc>
          <w:tcPr>
            <w:tcW w:w="7128" w:type="dxa"/>
          </w:tcPr>
          <w:p w14:paraId="489DAD09" w14:textId="77777777" w:rsidR="00D52BF7" w:rsidRDefault="00D52BF7" w:rsidP="005D2407">
            <w:pPr>
              <w:pStyle w:val="ListParagraph"/>
              <w:numPr>
                <w:ilvl w:val="0"/>
                <w:numId w:val="18"/>
              </w:numPr>
              <w:rPr>
                <w:ins w:id="227" w:author="Chelsea Throop" w:date="2014-11-13T15:46:00Z"/>
              </w:rPr>
            </w:pPr>
            <w:ins w:id="228" w:author="Chelsea Throop" w:date="2014-11-13T15:46:00Z">
              <w:r>
                <w:t xml:space="preserve">Unlock signal to Solenoid, the input signal turns ON/OFF a transistor which in turn allows current to flow through the Solenoid </w:t>
              </w:r>
            </w:ins>
          </w:p>
          <w:p w14:paraId="640411E0" w14:textId="77777777" w:rsidR="00D52BF7" w:rsidRDefault="00D52BF7" w:rsidP="005D2407">
            <w:pPr>
              <w:pStyle w:val="ListParagraph"/>
              <w:numPr>
                <w:ins w:id="229" w:author="Chelsea Throop" w:date="2014-11-13T15:46:00Z"/>
              </w:numPr>
              <w:rPr>
                <w:ins w:id="230" w:author="Chelsea Throop" w:date="2014-11-13T15:46:00Z"/>
              </w:rPr>
            </w:pPr>
          </w:p>
        </w:tc>
      </w:tr>
      <w:tr w:rsidR="00D52BF7" w14:paraId="0BC9DABA" w14:textId="77777777">
        <w:trPr>
          <w:ins w:id="231" w:author="Chelsea Throop" w:date="2014-11-13T15:46:00Z"/>
        </w:trPr>
        <w:tc>
          <w:tcPr>
            <w:tcW w:w="1728" w:type="dxa"/>
            <w:vAlign w:val="center"/>
          </w:tcPr>
          <w:p w14:paraId="1A049471" w14:textId="77777777" w:rsidR="00D52BF7" w:rsidRDefault="00D52BF7" w:rsidP="005D2407">
            <w:pPr>
              <w:numPr>
                <w:ins w:id="232" w:author="Chelsea Throop" w:date="2014-11-13T15:46:00Z"/>
              </w:numPr>
              <w:jc w:val="center"/>
              <w:rPr>
                <w:ins w:id="233" w:author="Chelsea Throop" w:date="2014-11-13T15:46:00Z"/>
              </w:rPr>
            </w:pPr>
            <w:ins w:id="234" w:author="Chelsea Throop" w:date="2014-11-13T15:46:00Z">
              <w:r>
                <w:t>Functionality</w:t>
              </w:r>
            </w:ins>
          </w:p>
        </w:tc>
        <w:tc>
          <w:tcPr>
            <w:tcW w:w="7128" w:type="dxa"/>
          </w:tcPr>
          <w:p w14:paraId="3CBF77C3" w14:textId="77777777" w:rsidR="00D52BF7" w:rsidRDefault="00D52BF7" w:rsidP="005D2407">
            <w:pPr>
              <w:pStyle w:val="ListParagraph"/>
              <w:numPr>
                <w:ilvl w:val="0"/>
                <w:numId w:val="18"/>
              </w:numPr>
              <w:rPr>
                <w:ins w:id="235" w:author="Chelsea Throop" w:date="2014-11-13T15:46:00Z"/>
              </w:rPr>
            </w:pPr>
            <w:ins w:id="236" w:author="Chelsea Throop" w:date="2014-11-13T15:46:00Z">
              <w:r>
                <w:t>The Locking mechanism takes a low current signal for from the MCU and puts out a high current signal to the Solenoid</w:t>
              </w:r>
            </w:ins>
          </w:p>
          <w:p w14:paraId="18623CF9" w14:textId="77777777" w:rsidR="00D52BF7" w:rsidRDefault="00D52BF7" w:rsidP="005D2407">
            <w:pPr>
              <w:pStyle w:val="ListParagraph"/>
              <w:numPr>
                <w:ins w:id="237" w:author="Chelsea Throop" w:date="2014-11-13T15:46:00Z"/>
              </w:numPr>
              <w:rPr>
                <w:ins w:id="238" w:author="Chelsea Throop" w:date="2014-11-13T15:46:00Z"/>
              </w:rPr>
            </w:pPr>
          </w:p>
        </w:tc>
      </w:tr>
    </w:tbl>
    <w:p w14:paraId="6BB8D2C8" w14:textId="77777777" w:rsidR="005D2407" w:rsidRDefault="005D2407" w:rsidP="00D52BF7">
      <w:pPr>
        <w:numPr>
          <w:ins w:id="239" w:author="Chelsea Throop" w:date="2014-11-13T15:46:00Z"/>
        </w:numPr>
        <w:rPr>
          <w:ins w:id="240" w:author="carlos mariscal" w:date="2014-11-13T16:56:00Z"/>
          <w:b/>
          <w:sz w:val="36"/>
          <w:szCs w:val="36"/>
        </w:rPr>
      </w:pPr>
      <w:bookmarkStart w:id="241" w:name="_GoBack"/>
      <w:bookmarkEnd w:id="241"/>
    </w:p>
    <w:p w14:paraId="2C7B2078" w14:textId="77777777" w:rsidR="00D52BF7" w:rsidRPr="0068767F" w:rsidRDefault="00010908" w:rsidP="00D52BF7">
      <w:pPr>
        <w:numPr>
          <w:ins w:id="242" w:author="Chelsea Throop" w:date="2014-11-13T15:46:00Z"/>
        </w:numPr>
        <w:rPr>
          <w:ins w:id="243" w:author="Chelsea Throop" w:date="2014-11-13T15:46:00Z"/>
          <w:b/>
          <w:sz w:val="36"/>
          <w:szCs w:val="36"/>
        </w:rPr>
      </w:pPr>
      <w:ins w:id="244" w:author="Chelsea Throop" w:date="2014-11-13T15:46:00Z">
        <w:r>
          <w:rPr>
            <w:b/>
            <w:noProof/>
          </w:rPr>
          <w:pict w14:anchorId="116CF35F">
            <v:line id="Straight Connector 11" o:spid="_x0000_s1051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4pt" to="6in,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" strokecolor="black [3213]" strokeweight="2pt">
              <v:shadow on="t" opacity="24903f" mv:blur="40000f" origin=",.5" offset="0,20000emu"/>
            </v:line>
          </w:pict>
        </w:r>
        <w:r w:rsidR="00D52BF7" w:rsidRPr="0068767F">
          <w:rPr>
            <w:b/>
            <w:sz w:val="36"/>
            <w:szCs w:val="36"/>
          </w:rPr>
          <w:t>Power Supply - Level 0</w:t>
        </w:r>
      </w:ins>
    </w:p>
    <w:p w14:paraId="0A995EF5" w14:textId="77777777" w:rsidR="00D52BF7" w:rsidRDefault="00D52BF7" w:rsidP="00D52BF7">
      <w:pPr>
        <w:numPr>
          <w:ins w:id="245" w:author="Chelsea Throop" w:date="2014-11-13T15:46:00Z"/>
        </w:numPr>
        <w:rPr>
          <w:ins w:id="246" w:author="Chelsea Throop" w:date="2014-11-13T15:46:00Z"/>
          <w:sz w:val="36"/>
          <w:szCs w:val="36"/>
        </w:rPr>
      </w:pPr>
      <w:ins w:id="247" w:author="Chelsea Throop" w:date="2014-11-13T15:46:00Z">
        <w:r w:rsidRPr="00010908">
          <w:rPr>
            <w:noProof/>
            <w:sz w:val="36"/>
            <w:szCs w:val="36"/>
          </w:rPr>
          <w:drawing>
            <wp:anchor distT="0" distB="0" distL="114300" distR="114300" simplePos="0" relativeHeight="251681792" behindDoc="0" locked="0" layoutInCell="1" allowOverlap="1" wp14:anchorId="1BC1344B" wp14:editId="5DFFDE3C">
              <wp:simplePos x="0" y="0"/>
              <wp:positionH relativeFrom="column">
                <wp:posOffset>914400</wp:posOffset>
              </wp:positionH>
              <wp:positionV relativeFrom="paragraph">
                <wp:posOffset>303530</wp:posOffset>
              </wp:positionV>
              <wp:extent cx="3886200" cy="1029970"/>
              <wp:effectExtent l="0" t="0" r="0" b="11430"/>
              <wp:wrapTopAndBottom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22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3">
                                <a14:imgEffect>
                                  <a14:sharpenSoften amount="100000"/>
                                </a14:imgEffect>
                              </a14:imgLayer>
                            </a14:imgProps>
                          </a:ex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86200" cy="1029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</w:p>
    <w:p w14:paraId="38DC9BCB" w14:textId="77777777" w:rsidR="00D52BF7" w:rsidRDefault="00D52BF7" w:rsidP="00D52BF7">
      <w:pPr>
        <w:numPr>
          <w:ins w:id="248" w:author="Chelsea Throop" w:date="2014-11-13T15:46:00Z"/>
        </w:numPr>
        <w:rPr>
          <w:ins w:id="249" w:author="Chelsea Throop" w:date="2014-11-13T15:46:00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128"/>
      </w:tblGrid>
      <w:tr w:rsidR="00D52BF7" w14:paraId="0EC074A0" w14:textId="77777777">
        <w:trPr>
          <w:ins w:id="250" w:author="Chelsea Throop" w:date="2014-11-13T15:46:00Z"/>
        </w:trPr>
        <w:tc>
          <w:tcPr>
            <w:tcW w:w="1728" w:type="dxa"/>
          </w:tcPr>
          <w:p w14:paraId="02519CD5" w14:textId="77777777" w:rsidR="00D52BF7" w:rsidRPr="0068767F" w:rsidRDefault="00D52BF7" w:rsidP="005D2407">
            <w:pPr>
              <w:numPr>
                <w:ins w:id="251" w:author="Chelsea Throop" w:date="2014-11-13T15:46:00Z"/>
              </w:numPr>
              <w:tabs>
                <w:tab w:val="left" w:pos="1424"/>
              </w:tabs>
              <w:jc w:val="center"/>
              <w:rPr>
                <w:ins w:id="252" w:author="Chelsea Throop" w:date="2014-11-13T15:46:00Z"/>
                <w:b/>
              </w:rPr>
            </w:pPr>
            <w:ins w:id="253" w:author="Chelsea Throop" w:date="2014-11-13T15:46:00Z">
              <w:r w:rsidRPr="0068767F">
                <w:rPr>
                  <w:b/>
                </w:rPr>
                <w:t>Module</w:t>
              </w:r>
            </w:ins>
          </w:p>
        </w:tc>
        <w:tc>
          <w:tcPr>
            <w:tcW w:w="7128" w:type="dxa"/>
          </w:tcPr>
          <w:p w14:paraId="0FFA41F1" w14:textId="77777777" w:rsidR="00D52BF7" w:rsidRPr="0068767F" w:rsidRDefault="00D52BF7" w:rsidP="005D2407">
            <w:pPr>
              <w:numPr>
                <w:ins w:id="254" w:author="Chelsea Throop" w:date="2014-11-13T15:46:00Z"/>
              </w:numPr>
              <w:jc w:val="center"/>
              <w:rPr>
                <w:ins w:id="255" w:author="Chelsea Throop" w:date="2014-11-13T15:46:00Z"/>
                <w:b/>
              </w:rPr>
            </w:pPr>
            <w:ins w:id="256" w:author="Chelsea Throop" w:date="2014-11-13T15:46:00Z">
              <w:r w:rsidRPr="0068767F">
                <w:rPr>
                  <w:b/>
                </w:rPr>
                <w:t>Power Supply</w:t>
              </w:r>
            </w:ins>
          </w:p>
        </w:tc>
      </w:tr>
      <w:tr w:rsidR="00D52BF7" w14:paraId="3FE12A22" w14:textId="77777777">
        <w:trPr>
          <w:ins w:id="257" w:author="Chelsea Throop" w:date="2014-11-13T15:46:00Z"/>
        </w:trPr>
        <w:tc>
          <w:tcPr>
            <w:tcW w:w="1728" w:type="dxa"/>
            <w:vAlign w:val="center"/>
          </w:tcPr>
          <w:p w14:paraId="0846DFD7" w14:textId="77777777" w:rsidR="00D52BF7" w:rsidRDefault="00D52BF7" w:rsidP="005D2407">
            <w:pPr>
              <w:numPr>
                <w:ins w:id="258" w:author="Chelsea Throop" w:date="2014-11-13T15:46:00Z"/>
              </w:numPr>
              <w:jc w:val="center"/>
              <w:rPr>
                <w:ins w:id="259" w:author="Chelsea Throop" w:date="2014-11-13T15:46:00Z"/>
              </w:rPr>
            </w:pPr>
            <w:ins w:id="260" w:author="Chelsea Throop" w:date="2014-11-13T15:46:00Z">
              <w:r>
                <w:t>Input</w:t>
              </w:r>
            </w:ins>
          </w:p>
        </w:tc>
        <w:tc>
          <w:tcPr>
            <w:tcW w:w="7128" w:type="dxa"/>
          </w:tcPr>
          <w:p w14:paraId="2205FA0C" w14:textId="77777777" w:rsidR="00D52BF7" w:rsidRDefault="00D52BF7" w:rsidP="005D2407">
            <w:pPr>
              <w:pStyle w:val="ListParagraph"/>
              <w:numPr>
                <w:ilvl w:val="0"/>
                <w:numId w:val="18"/>
              </w:numPr>
              <w:rPr>
                <w:ins w:id="261" w:author="Chelsea Throop" w:date="2014-11-13T15:46:00Z"/>
              </w:rPr>
            </w:pPr>
            <w:ins w:id="262" w:author="Chelsea Throop" w:date="2014-11-13T15:46:00Z">
              <w:r>
                <w:t xml:space="preserve">Power: 120V AC, 60 Hz </w:t>
              </w:r>
            </w:ins>
          </w:p>
          <w:p w14:paraId="5A566803" w14:textId="77777777" w:rsidR="00D52BF7" w:rsidRDefault="00D52BF7" w:rsidP="005D2407">
            <w:pPr>
              <w:pStyle w:val="ListParagraph"/>
              <w:numPr>
                <w:ins w:id="263" w:author="Chelsea Throop" w:date="2014-11-13T15:46:00Z"/>
              </w:numPr>
              <w:rPr>
                <w:ins w:id="264" w:author="Chelsea Throop" w:date="2014-11-13T15:46:00Z"/>
              </w:rPr>
            </w:pPr>
          </w:p>
        </w:tc>
      </w:tr>
      <w:tr w:rsidR="00D52BF7" w14:paraId="7CEB1402" w14:textId="77777777">
        <w:trPr>
          <w:ins w:id="265" w:author="Chelsea Throop" w:date="2014-11-13T15:46:00Z"/>
        </w:trPr>
        <w:tc>
          <w:tcPr>
            <w:tcW w:w="1728" w:type="dxa"/>
            <w:vAlign w:val="center"/>
          </w:tcPr>
          <w:p w14:paraId="3C1A3B89" w14:textId="77777777" w:rsidR="00D52BF7" w:rsidRDefault="00D52BF7" w:rsidP="005D2407">
            <w:pPr>
              <w:numPr>
                <w:ins w:id="266" w:author="Chelsea Throop" w:date="2014-11-13T15:46:00Z"/>
              </w:numPr>
              <w:jc w:val="center"/>
              <w:rPr>
                <w:ins w:id="267" w:author="Chelsea Throop" w:date="2014-11-13T15:46:00Z"/>
              </w:rPr>
            </w:pPr>
            <w:ins w:id="268" w:author="Chelsea Throop" w:date="2014-11-13T15:46:00Z">
              <w:r>
                <w:t>Outputs</w:t>
              </w:r>
            </w:ins>
          </w:p>
        </w:tc>
        <w:tc>
          <w:tcPr>
            <w:tcW w:w="7128" w:type="dxa"/>
          </w:tcPr>
          <w:p w14:paraId="556AC0CC" w14:textId="77777777" w:rsidR="00D52BF7" w:rsidRDefault="00D52BF7" w:rsidP="005D2407">
            <w:pPr>
              <w:pStyle w:val="ListParagraph"/>
              <w:numPr>
                <w:ilvl w:val="0"/>
                <w:numId w:val="18"/>
              </w:numPr>
              <w:rPr>
                <w:ins w:id="269" w:author="Chelsea Throop" w:date="2014-11-13T15:46:00Z"/>
              </w:rPr>
            </w:pPr>
            <w:ins w:id="270" w:author="Chelsea Throop" w:date="2014-11-13T15:46:00Z">
              <w:r>
                <w:t>Power: 3.3V DC</w:t>
              </w:r>
            </w:ins>
          </w:p>
          <w:p w14:paraId="7B733DA1" w14:textId="77777777" w:rsidR="00D52BF7" w:rsidRDefault="00D52BF7" w:rsidP="005D2407">
            <w:pPr>
              <w:pStyle w:val="ListParagraph"/>
              <w:numPr>
                <w:ilvl w:val="0"/>
                <w:numId w:val="18"/>
              </w:numPr>
              <w:rPr>
                <w:ins w:id="271" w:author="Chelsea Throop" w:date="2014-11-13T15:46:00Z"/>
              </w:rPr>
            </w:pPr>
            <w:ins w:id="272" w:author="Chelsea Throop" w:date="2014-11-13T15:46:00Z">
              <w:r>
                <w:t>Power: 12V DC</w:t>
              </w:r>
            </w:ins>
          </w:p>
          <w:p w14:paraId="0F103C6E" w14:textId="77777777" w:rsidR="00D52BF7" w:rsidRDefault="00D52BF7" w:rsidP="005D2407">
            <w:pPr>
              <w:pStyle w:val="ListParagraph"/>
              <w:numPr>
                <w:ins w:id="273" w:author="Chelsea Throop" w:date="2014-11-13T15:46:00Z"/>
              </w:numPr>
              <w:rPr>
                <w:ins w:id="274" w:author="Chelsea Throop" w:date="2014-11-13T15:46:00Z"/>
              </w:rPr>
            </w:pPr>
          </w:p>
        </w:tc>
      </w:tr>
      <w:tr w:rsidR="00D52BF7" w14:paraId="1250270A" w14:textId="77777777">
        <w:trPr>
          <w:trHeight w:val="278"/>
          <w:ins w:id="275" w:author="Chelsea Throop" w:date="2014-11-13T15:46:00Z"/>
        </w:trPr>
        <w:tc>
          <w:tcPr>
            <w:tcW w:w="1728" w:type="dxa"/>
            <w:vAlign w:val="center"/>
          </w:tcPr>
          <w:p w14:paraId="616B9EF0" w14:textId="77777777" w:rsidR="00D52BF7" w:rsidRDefault="00D52BF7" w:rsidP="005D2407">
            <w:pPr>
              <w:numPr>
                <w:ins w:id="276" w:author="Chelsea Throop" w:date="2014-11-13T15:46:00Z"/>
              </w:numPr>
              <w:jc w:val="center"/>
              <w:rPr>
                <w:ins w:id="277" w:author="Chelsea Throop" w:date="2014-11-13T15:46:00Z"/>
              </w:rPr>
            </w:pPr>
            <w:ins w:id="278" w:author="Chelsea Throop" w:date="2014-11-13T15:46:00Z">
              <w:r>
                <w:t>Functionality</w:t>
              </w:r>
            </w:ins>
          </w:p>
        </w:tc>
        <w:tc>
          <w:tcPr>
            <w:tcW w:w="7128" w:type="dxa"/>
          </w:tcPr>
          <w:p w14:paraId="78BD5418" w14:textId="77777777" w:rsidR="00D52BF7" w:rsidRDefault="00D52BF7" w:rsidP="005D2407">
            <w:pPr>
              <w:pStyle w:val="ListParagraph"/>
              <w:numPr>
                <w:ilvl w:val="0"/>
                <w:numId w:val="18"/>
              </w:numPr>
              <w:rPr>
                <w:ins w:id="279" w:author="Chelsea Throop" w:date="2014-11-13T15:46:00Z"/>
              </w:rPr>
            </w:pPr>
            <w:ins w:id="280" w:author="Chelsea Throop" w:date="2014-11-13T15:46:00Z">
              <w:r>
                <w:t>This module will supply power to the all the modules of Lock Box</w:t>
              </w:r>
            </w:ins>
          </w:p>
        </w:tc>
      </w:tr>
    </w:tbl>
    <w:p w14:paraId="27F66A19" w14:textId="77777777" w:rsidR="00507ACA" w:rsidRPr="00507ACA" w:rsidRDefault="00507ACA" w:rsidP="00507AC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32"/>
        </w:rPr>
      </w:pPr>
    </w:p>
    <w:p w14:paraId="2C4FFA07" w14:textId="77777777" w:rsidR="005D2407" w:rsidRDefault="005D2407" w:rsidP="006B5A1F">
      <w:pPr>
        <w:rPr>
          <w:ins w:id="281" w:author="carlos mariscal" w:date="2014-11-13T17:12:00Z"/>
        </w:rPr>
      </w:pPr>
    </w:p>
    <w:p w14:paraId="1337A68D" w14:textId="77777777" w:rsidR="005D2407" w:rsidRDefault="005D2407">
      <w:pPr>
        <w:rPr>
          <w:ins w:id="282" w:author="carlos mariscal" w:date="2014-11-13T17:12:00Z"/>
        </w:rPr>
      </w:pPr>
      <w:ins w:id="283" w:author="carlos mariscal" w:date="2014-11-13T17:12:00Z">
        <w:r>
          <w:br w:type="page"/>
        </w:r>
      </w:ins>
    </w:p>
    <w:p w14:paraId="58FD380D" w14:textId="77777777" w:rsidR="006B3AE0" w:rsidRPr="006B3AE0" w:rsidRDefault="00010908">
      <w:pPr>
        <w:rPr>
          <w:ins w:id="284" w:author="carlos mariscal" w:date="2014-11-13T17:38:00Z"/>
          <w:b/>
          <w:sz w:val="36"/>
          <w:szCs w:val="36"/>
        </w:rPr>
      </w:pPr>
      <w:ins w:id="285" w:author="carlos mariscal" w:date="2014-11-13T17:38:00Z">
        <w:r w:rsidRPr="00010908">
          <w:rPr>
            <w:b/>
            <w:noProof/>
            <w:sz w:val="36"/>
            <w:szCs w:val="36"/>
          </w:rPr>
          <w:pict w14:anchorId="3BFD9E74">
            <v:line id="_x0000_s105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4pt" to="6in,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" strokecolor="black [3213]" strokeweight="2pt">
              <v:shadow on="t" opacity="24903f" mv:blur="40000f" origin=",.5" offset="0,20000emu"/>
            </v:line>
          </w:pict>
        </w:r>
        <w:r w:rsidR="006B3AE0" w:rsidRPr="006B3AE0">
          <w:rPr>
            <w:b/>
            <w:sz w:val="36"/>
            <w:szCs w:val="36"/>
          </w:rPr>
          <w:t>Sta</w:t>
        </w:r>
        <w:r w:rsidR="00EA1D74">
          <w:rPr>
            <w:b/>
            <w:sz w:val="36"/>
            <w:szCs w:val="36"/>
          </w:rPr>
          <w:t>te Machine View</w:t>
        </w:r>
      </w:ins>
    </w:p>
    <w:p w14:paraId="055C39D8" w14:textId="77777777" w:rsidR="00415176" w:rsidRDefault="00415176" w:rsidP="00010908">
      <w:pPr>
        <w:jc w:val="both"/>
        <w:rPr>
          <w:ins w:id="286" w:author="carlos mariscal" w:date="2014-11-13T17:38:00Z"/>
        </w:rPr>
      </w:pPr>
    </w:p>
    <w:p w14:paraId="709699E0" w14:textId="0F4EA611" w:rsidR="00281001" w:rsidRDefault="006B3AE0" w:rsidP="00010908">
      <w:pPr>
        <w:jc w:val="both"/>
        <w:rPr>
          <w:ins w:id="287" w:author="carlos mariscal" w:date="2014-11-13T17:59:00Z"/>
        </w:rPr>
      </w:pPr>
      <w:ins w:id="288" w:author="carlos mariscal" w:date="2014-11-13T17:42:00Z">
        <w:r>
          <w:rPr>
            <w:noProof/>
          </w:rPr>
          <w:drawing>
            <wp:anchor distT="0" distB="0" distL="114300" distR="114300" simplePos="0" relativeHeight="251684864" behindDoc="0" locked="0" layoutInCell="1" allowOverlap="1" wp14:anchorId="0BB4AF3F" wp14:editId="4FD3D525">
              <wp:simplePos x="0" y="0"/>
              <wp:positionH relativeFrom="column">
                <wp:align>center</wp:align>
              </wp:positionH>
              <wp:positionV relativeFrom="paragraph">
                <wp:posOffset>74930</wp:posOffset>
              </wp:positionV>
              <wp:extent cx="4572000" cy="4572000"/>
              <wp:effectExtent l="0" t="0" r="0" b="0"/>
              <wp:wrapTight wrapText="bothSides">
                <wp:wrapPolygon edited="0">
                  <wp:start x="0" y="0"/>
                  <wp:lineTo x="0" y="21480"/>
                  <wp:lineTo x="21480" y="21480"/>
                  <wp:lineTo x="21480" y="0"/>
                  <wp:lineTo x="0" y="0"/>
                </wp:wrapPolygon>
              </wp:wrapTight>
              <wp:docPr id="9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0" cy="457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5C9A1ABD" w14:textId="77777777" w:rsidR="00281001" w:rsidRDefault="00281001">
      <w:pPr>
        <w:rPr>
          <w:ins w:id="289" w:author="carlos mariscal" w:date="2014-11-13T17:59:00Z"/>
        </w:rPr>
      </w:pPr>
      <w:ins w:id="290" w:author="carlos mariscal" w:date="2014-11-13T17:59:00Z">
        <w:r>
          <w:br w:type="page"/>
        </w:r>
      </w:ins>
    </w:p>
    <w:p w14:paraId="1F00A1F3" w14:textId="77777777" w:rsidR="00281001" w:rsidRPr="00F271D2" w:rsidRDefault="00010908" w:rsidP="00281001">
      <w:pPr>
        <w:rPr>
          <w:ins w:id="291" w:author="carlos mariscal" w:date="2014-11-13T17:59:00Z"/>
          <w:b/>
          <w:sz w:val="36"/>
          <w:szCs w:val="36"/>
        </w:rPr>
      </w:pPr>
      <w:ins w:id="292" w:author="carlos mariscal" w:date="2014-11-13T17:59:00Z">
        <w:r>
          <w:rPr>
            <w:b/>
            <w:noProof/>
            <w:sz w:val="36"/>
            <w:szCs w:val="36"/>
          </w:rPr>
          <w:pict w14:anchorId="62324098">
            <v:line id="_x0000_s1057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4pt" to="6in,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" strokecolor="black [3213]" strokeweight="2pt">
              <v:shadow on="t" opacity="24903f" mv:blur="40000f" origin=",.5" offset="0,20000emu"/>
            </v:line>
          </w:pict>
        </w:r>
      </w:ins>
      <w:ins w:id="293" w:author="carlos mariscal" w:date="2014-11-13T18:00:00Z">
        <w:r w:rsidR="00281001">
          <w:rPr>
            <w:b/>
            <w:sz w:val="36"/>
            <w:szCs w:val="36"/>
          </w:rPr>
          <w:t>Interaction</w:t>
        </w:r>
      </w:ins>
      <w:ins w:id="294" w:author="carlos mariscal" w:date="2014-11-13T17:59:00Z">
        <w:r w:rsidR="00281001">
          <w:rPr>
            <w:b/>
            <w:sz w:val="36"/>
            <w:szCs w:val="36"/>
          </w:rPr>
          <w:t xml:space="preserve"> View</w:t>
        </w:r>
      </w:ins>
    </w:p>
    <w:p w14:paraId="7651A038" w14:textId="77777777" w:rsidR="006B3AE0" w:rsidRDefault="006B3AE0">
      <w:pPr>
        <w:rPr>
          <w:ins w:id="295" w:author="carlos mariscal" w:date="2014-11-13T18:00:00Z"/>
        </w:rPr>
      </w:pPr>
    </w:p>
    <w:p w14:paraId="347C8658" w14:textId="77777777" w:rsidR="00281001" w:rsidRDefault="00281001">
      <w:pPr>
        <w:rPr>
          <w:ins w:id="296" w:author="carlos mariscal" w:date="2014-11-13T18:00:00Z"/>
        </w:rPr>
      </w:pPr>
    </w:p>
    <w:p w14:paraId="283ABD81" w14:textId="77777777" w:rsidR="00281001" w:rsidRPr="00281001" w:rsidRDefault="00281001">
      <w:ins w:id="297" w:author="carlos mariscal" w:date="2014-11-13T18:00:00Z">
        <w:r>
          <w:rPr>
            <w:noProof/>
          </w:rPr>
          <w:drawing>
            <wp:anchor distT="0" distB="0" distL="114300" distR="114300" simplePos="0" relativeHeight="251687936" behindDoc="0" locked="0" layoutInCell="1" allowOverlap="1" wp14:anchorId="3CE4F165" wp14:editId="360D71EE">
              <wp:simplePos x="0" y="0"/>
              <wp:positionH relativeFrom="column">
                <wp:posOffset>457200</wp:posOffset>
              </wp:positionH>
              <wp:positionV relativeFrom="paragraph">
                <wp:posOffset>125095</wp:posOffset>
              </wp:positionV>
              <wp:extent cx="5029200" cy="2921635"/>
              <wp:effectExtent l="0" t="0" r="0" b="0"/>
              <wp:wrapTight wrapText="bothSides">
                <wp:wrapPolygon edited="0">
                  <wp:start x="0" y="0"/>
                  <wp:lineTo x="0" y="21408"/>
                  <wp:lineTo x="21491" y="21408"/>
                  <wp:lineTo x="21491" y="0"/>
                  <wp:lineTo x="0" y="0"/>
                </wp:wrapPolygon>
              </wp:wrapTight>
              <wp:docPr id="10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029200" cy="2921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sectPr w:rsidR="00281001" w:rsidRPr="00281001" w:rsidSect="00DC65FD">
      <w:headerReference w:type="default" r:id="rId26"/>
      <w:headerReference w:type="first" r:id="rId27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57FD462" w14:textId="77777777" w:rsidR="00EA1D74" w:rsidRDefault="00EA1D74">
      <w:r>
        <w:separator/>
      </w:r>
    </w:p>
  </w:endnote>
  <w:endnote w:type="continuationSeparator" w:id="0">
    <w:p w14:paraId="2633A6C9" w14:textId="77777777" w:rsidR="00EA1D74" w:rsidRDefault="00EA1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3CD880D1" w14:textId="77777777" w:rsidR="00EA1D74" w:rsidRDefault="00EA1D74">
      <w:r>
        <w:separator/>
      </w:r>
    </w:p>
  </w:footnote>
  <w:footnote w:type="continuationSeparator" w:id="0">
    <w:p w14:paraId="24147B63" w14:textId="77777777" w:rsidR="00EA1D74" w:rsidRDefault="00EA1D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3C6A254" w14:textId="3C00358B" w:rsidR="00EA1D74" w:rsidRPr="005E04E9" w:rsidRDefault="00010908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System Design/Modeling</w:t>
        </w:r>
      </w:p>
    </w:sdtContent>
  </w:sdt>
  <w:sdt>
    <w:sdtPr>
      <w:rPr>
        <w:rFonts w:ascii="Cambria" w:hAnsi="Cambria"/>
      </w:rPr>
      <w:alias w:val="Date"/>
      <w:id w:val="77547044"/>
      <w:dataBinding w:prefixMappings="xmlns:ns0='http://schemas.microsoft.com/office/2006/coverPageProps'" w:xpath="/ns0:CoverPageProperties[1]/ns0:PublishDate[1]" w:storeItemID="{55AF091B-3C7A-41E3-B477-F2FDAA23CFDA}"/>
      <w:date w:fullDate="2014-11-13T00:00:00Z">
        <w:dateFormat w:val="MMMM d, yyyy"/>
        <w:lid w:val="en-US"/>
        <w:storeMappedDataAs w:val="dateTime"/>
        <w:calendar w:val="gregorian"/>
      </w:date>
    </w:sdtPr>
    <w:sdtEndPr/>
    <w:sdtContent>
      <w:p w14:paraId="064E46B0" w14:textId="45F4668D" w:rsidR="00EA1D74" w:rsidRPr="005E04E9" w:rsidRDefault="00010908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November 13, 2014</w:t>
        </w:r>
      </w:p>
    </w:sdtContent>
  </w:sdt>
  <w:p w14:paraId="03FA7D12" w14:textId="77777777" w:rsidR="00EA1D74" w:rsidRDefault="00EA1D7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9114"/>
      <w:gridCol w:w="476"/>
    </w:tblGrid>
    <w:tr w:rsidR="00EA1D74" w14:paraId="7BB8D0D5" w14:textId="77777777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7199951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0B316D72" w14:textId="64E484D9" w:rsidR="00EA1D74" w:rsidRPr="00412958" w:rsidRDefault="00010908" w:rsidP="000E0406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System Design/Modeling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024066EA" w14:textId="77777777" w:rsidR="00EA1D74" w:rsidRPr="00C7200C" w:rsidRDefault="00EA1D74" w:rsidP="000E0406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10908" w:rsidRPr="00010908">
            <w:rPr>
              <w:rFonts w:ascii="Calibri" w:hAnsi="Calibri"/>
              <w:b/>
              <w:noProof/>
              <w:color w:val="4F81BD" w:themeColor="accent1"/>
            </w:rPr>
            <w:t>1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7C307390" w14:textId="77777777" w:rsidR="00EA1D74" w:rsidRDefault="00EA1D7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74B02EA"/>
    <w:multiLevelType w:val="multilevel"/>
    <w:tmpl w:val="799CCD70"/>
    <w:lvl w:ilvl="0">
      <w:start w:val="1"/>
      <w:numFmt w:val="decimal"/>
      <w:lvlText w:val="%1."/>
      <w:lvlJc w:val="left"/>
      <w:pPr>
        <w:ind w:left="1447" w:hanging="360"/>
      </w:pPr>
    </w:lvl>
    <w:lvl w:ilvl="1">
      <w:start w:val="1"/>
      <w:numFmt w:val="lowerLetter"/>
      <w:lvlText w:val="%2."/>
      <w:lvlJc w:val="left"/>
      <w:pPr>
        <w:ind w:left="2167" w:hanging="360"/>
      </w:pPr>
    </w:lvl>
    <w:lvl w:ilvl="2">
      <w:start w:val="1"/>
      <w:numFmt w:val="lowerRoman"/>
      <w:lvlText w:val="%3."/>
      <w:lvlJc w:val="right"/>
      <w:pPr>
        <w:ind w:left="2887" w:hanging="180"/>
      </w:pPr>
    </w:lvl>
    <w:lvl w:ilvl="3">
      <w:start w:val="1"/>
      <w:numFmt w:val="decimal"/>
      <w:lvlText w:val="%4."/>
      <w:lvlJc w:val="left"/>
      <w:pPr>
        <w:ind w:left="3607" w:hanging="360"/>
      </w:pPr>
    </w:lvl>
    <w:lvl w:ilvl="4">
      <w:start w:val="1"/>
      <w:numFmt w:val="lowerLetter"/>
      <w:lvlText w:val="%5."/>
      <w:lvlJc w:val="left"/>
      <w:pPr>
        <w:ind w:left="4327" w:hanging="360"/>
      </w:pPr>
    </w:lvl>
    <w:lvl w:ilvl="5">
      <w:start w:val="1"/>
      <w:numFmt w:val="lowerRoman"/>
      <w:lvlText w:val="%6."/>
      <w:lvlJc w:val="right"/>
      <w:pPr>
        <w:ind w:left="5047" w:hanging="180"/>
      </w:pPr>
    </w:lvl>
    <w:lvl w:ilvl="6">
      <w:start w:val="1"/>
      <w:numFmt w:val="decimal"/>
      <w:lvlText w:val="%7."/>
      <w:lvlJc w:val="left"/>
      <w:pPr>
        <w:ind w:left="5767" w:hanging="360"/>
      </w:pPr>
    </w:lvl>
    <w:lvl w:ilvl="7">
      <w:start w:val="1"/>
      <w:numFmt w:val="lowerLetter"/>
      <w:lvlText w:val="%8."/>
      <w:lvlJc w:val="left"/>
      <w:pPr>
        <w:ind w:left="6487" w:hanging="360"/>
      </w:pPr>
    </w:lvl>
    <w:lvl w:ilvl="8">
      <w:start w:val="1"/>
      <w:numFmt w:val="lowerRoman"/>
      <w:lvlText w:val="%9."/>
      <w:lvlJc w:val="right"/>
      <w:pPr>
        <w:ind w:left="7207" w:hanging="180"/>
      </w:pPr>
    </w:lvl>
  </w:abstractNum>
  <w:abstractNum w:abstractNumId="1">
    <w:nsid w:val="12E62814"/>
    <w:multiLevelType w:val="hybridMultilevel"/>
    <w:tmpl w:val="4EC40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645BC"/>
    <w:multiLevelType w:val="hybridMultilevel"/>
    <w:tmpl w:val="F4840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82933"/>
    <w:multiLevelType w:val="hybridMultilevel"/>
    <w:tmpl w:val="AC6E8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A6E39"/>
    <w:multiLevelType w:val="hybridMultilevel"/>
    <w:tmpl w:val="96081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1E7EAE"/>
    <w:multiLevelType w:val="hybridMultilevel"/>
    <w:tmpl w:val="74F2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42FC8"/>
    <w:multiLevelType w:val="hybridMultilevel"/>
    <w:tmpl w:val="799CCD70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7">
    <w:nsid w:val="27BA3D5A"/>
    <w:multiLevelType w:val="hybridMultilevel"/>
    <w:tmpl w:val="73BED686"/>
    <w:lvl w:ilvl="0" w:tplc="80F4A7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CE2ED1"/>
    <w:multiLevelType w:val="hybridMultilevel"/>
    <w:tmpl w:val="4D94A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3F4A58"/>
    <w:multiLevelType w:val="multilevel"/>
    <w:tmpl w:val="2474DB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A245F2"/>
    <w:multiLevelType w:val="hybridMultilevel"/>
    <w:tmpl w:val="4B16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FB6991"/>
    <w:multiLevelType w:val="hybridMultilevel"/>
    <w:tmpl w:val="6A164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C61892"/>
    <w:multiLevelType w:val="hybridMultilevel"/>
    <w:tmpl w:val="B7A8609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3">
    <w:nsid w:val="5D2E734B"/>
    <w:multiLevelType w:val="hybridMultilevel"/>
    <w:tmpl w:val="7E981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CB6CCD"/>
    <w:multiLevelType w:val="hybridMultilevel"/>
    <w:tmpl w:val="2474D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C71EC4"/>
    <w:multiLevelType w:val="hybridMultilevel"/>
    <w:tmpl w:val="F75C4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0A3126"/>
    <w:multiLevelType w:val="hybridMultilevel"/>
    <w:tmpl w:val="2E66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34043A"/>
    <w:multiLevelType w:val="hybridMultilevel"/>
    <w:tmpl w:val="C1EC3342"/>
    <w:lvl w:ilvl="0" w:tplc="EFCAC332">
      <w:start w:val="17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5"/>
  </w:num>
  <w:num w:numId="4">
    <w:abstractNumId w:val="17"/>
  </w:num>
  <w:num w:numId="5">
    <w:abstractNumId w:val="12"/>
  </w:num>
  <w:num w:numId="6">
    <w:abstractNumId w:val="14"/>
  </w:num>
  <w:num w:numId="7">
    <w:abstractNumId w:val="9"/>
  </w:num>
  <w:num w:numId="8">
    <w:abstractNumId w:val="11"/>
  </w:num>
  <w:num w:numId="9">
    <w:abstractNumId w:val="13"/>
  </w:num>
  <w:num w:numId="10">
    <w:abstractNumId w:val="16"/>
  </w:num>
  <w:num w:numId="11">
    <w:abstractNumId w:val="3"/>
  </w:num>
  <w:num w:numId="12">
    <w:abstractNumId w:val="5"/>
  </w:num>
  <w:num w:numId="13">
    <w:abstractNumId w:val="7"/>
  </w:num>
  <w:num w:numId="14">
    <w:abstractNumId w:val="2"/>
  </w:num>
  <w:num w:numId="15">
    <w:abstractNumId w:val="1"/>
  </w:num>
  <w:num w:numId="16">
    <w:abstractNumId w:val="4"/>
  </w:num>
  <w:num w:numId="17">
    <w:abstractNumId w:val="1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revisionView w:markup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32F25"/>
    <w:rsid w:val="00010908"/>
    <w:rsid w:val="000E0406"/>
    <w:rsid w:val="000E560A"/>
    <w:rsid w:val="00176D12"/>
    <w:rsid w:val="001A2CBD"/>
    <w:rsid w:val="001E30D6"/>
    <w:rsid w:val="001F3639"/>
    <w:rsid w:val="00205B9A"/>
    <w:rsid w:val="0021065F"/>
    <w:rsid w:val="00275060"/>
    <w:rsid w:val="00281001"/>
    <w:rsid w:val="00281BAE"/>
    <w:rsid w:val="00320843"/>
    <w:rsid w:val="00350161"/>
    <w:rsid w:val="00367A9B"/>
    <w:rsid w:val="00373D2F"/>
    <w:rsid w:val="003C1F39"/>
    <w:rsid w:val="003E17B8"/>
    <w:rsid w:val="00415176"/>
    <w:rsid w:val="0041632D"/>
    <w:rsid w:val="004236C7"/>
    <w:rsid w:val="00432F25"/>
    <w:rsid w:val="0048281D"/>
    <w:rsid w:val="004C454C"/>
    <w:rsid w:val="004D0EF5"/>
    <w:rsid w:val="00507ACA"/>
    <w:rsid w:val="00515EBA"/>
    <w:rsid w:val="00530F39"/>
    <w:rsid w:val="00543CE0"/>
    <w:rsid w:val="00567270"/>
    <w:rsid w:val="005837C6"/>
    <w:rsid w:val="005947E9"/>
    <w:rsid w:val="005B15EC"/>
    <w:rsid w:val="005C6CC3"/>
    <w:rsid w:val="005D2407"/>
    <w:rsid w:val="005E0718"/>
    <w:rsid w:val="005F28F2"/>
    <w:rsid w:val="006037B1"/>
    <w:rsid w:val="00616002"/>
    <w:rsid w:val="006A2327"/>
    <w:rsid w:val="006B3AE0"/>
    <w:rsid w:val="006B5A1F"/>
    <w:rsid w:val="006B5AEF"/>
    <w:rsid w:val="006D5E32"/>
    <w:rsid w:val="006E511A"/>
    <w:rsid w:val="0077179C"/>
    <w:rsid w:val="007905C8"/>
    <w:rsid w:val="007A20DC"/>
    <w:rsid w:val="007B3307"/>
    <w:rsid w:val="008136D5"/>
    <w:rsid w:val="00841228"/>
    <w:rsid w:val="008516E3"/>
    <w:rsid w:val="008D6258"/>
    <w:rsid w:val="00900F93"/>
    <w:rsid w:val="00915805"/>
    <w:rsid w:val="009669F6"/>
    <w:rsid w:val="00990602"/>
    <w:rsid w:val="00994115"/>
    <w:rsid w:val="009A53B6"/>
    <w:rsid w:val="00A06F78"/>
    <w:rsid w:val="00A64E7F"/>
    <w:rsid w:val="00AE401A"/>
    <w:rsid w:val="00AE5EB3"/>
    <w:rsid w:val="00AF1CB6"/>
    <w:rsid w:val="00B313AD"/>
    <w:rsid w:val="00BA6EC4"/>
    <w:rsid w:val="00C63F63"/>
    <w:rsid w:val="00C64E6F"/>
    <w:rsid w:val="00C929EA"/>
    <w:rsid w:val="00CC470D"/>
    <w:rsid w:val="00CE417A"/>
    <w:rsid w:val="00D156E3"/>
    <w:rsid w:val="00D52BF7"/>
    <w:rsid w:val="00D67FB2"/>
    <w:rsid w:val="00DB2FE1"/>
    <w:rsid w:val="00DC65FD"/>
    <w:rsid w:val="00DD30D5"/>
    <w:rsid w:val="00E22A87"/>
    <w:rsid w:val="00E73200"/>
    <w:rsid w:val="00E87FD9"/>
    <w:rsid w:val="00E900BF"/>
    <w:rsid w:val="00EA1D74"/>
    <w:rsid w:val="00ED784A"/>
    <w:rsid w:val="00EF2812"/>
    <w:rsid w:val="00F03282"/>
    <w:rsid w:val="00F42A79"/>
    <w:rsid w:val="00F56899"/>
    <w:rsid w:val="00F85C8C"/>
    <w:rsid w:val="00FB6AB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5" type="connector" idref="#_x0000_s1036"/>
        <o:r id="V:Rule6" type="connector" idref="#_x0000_s1042"/>
        <o:r id="V:Rule7" type="connector" idref="#_x0000_s1028"/>
        <o:r id="V:Rule8" type="connector" idref="#_x0000_s1041"/>
      </o:rules>
    </o:shapelayout>
  </w:shapeDefaults>
  <w:decimalSymbol w:val="."/>
  <w:listSeparator w:val=","/>
  <w14:docId w14:val="7A3DB8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er" w:uiPriority="99"/>
    <w:lsdException w:name="Table Grid" w:uiPriority="59"/>
    <w:lsdException w:name="Light Shading Accent 1" w:uiPriority="60"/>
    <w:lsdException w:name="List Paragraph" w:uiPriority="34" w:qFormat="1"/>
  </w:latentStyles>
  <w:style w:type="paragraph" w:default="1" w:styleId="Normal">
    <w:name w:val="Normal"/>
    <w:qFormat/>
    <w:rsid w:val="00616002"/>
  </w:style>
  <w:style w:type="paragraph" w:styleId="Heading1">
    <w:name w:val="heading 1"/>
    <w:basedOn w:val="Normal"/>
    <w:next w:val="Normal"/>
    <w:link w:val="Heading1Char"/>
    <w:rsid w:val="000E04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0E04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F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0E04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406"/>
  </w:style>
  <w:style w:type="paragraph" w:styleId="Footer">
    <w:name w:val="footer"/>
    <w:basedOn w:val="Normal"/>
    <w:link w:val="FooterChar"/>
    <w:rsid w:val="000E04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E0406"/>
  </w:style>
  <w:style w:type="character" w:customStyle="1" w:styleId="Heading2Char">
    <w:name w:val="Heading 2 Char"/>
    <w:basedOn w:val="DefaultParagraphFont"/>
    <w:link w:val="Heading2"/>
    <w:rsid w:val="000E04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0E040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LightShading-Accent1">
    <w:name w:val="Light Shading Accent 1"/>
    <w:basedOn w:val="TableNormal"/>
    <w:uiPriority w:val="60"/>
    <w:rsid w:val="00320843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ED784A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7B3307"/>
    <w:rPr>
      <w:sz w:val="16"/>
      <w:szCs w:val="16"/>
    </w:rPr>
  </w:style>
  <w:style w:type="paragraph" w:styleId="CommentText">
    <w:name w:val="annotation text"/>
    <w:basedOn w:val="Normal"/>
    <w:link w:val="CommentTextChar"/>
    <w:rsid w:val="007B33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B33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B33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B330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image" Target="media/image6.jpeg"/><Relationship Id="rId21" Type="http://schemas.microsoft.com/office/2007/relationships/hdphoto" Target="media/hdphoto6.wdp"/><Relationship Id="rId22" Type="http://schemas.openxmlformats.org/officeDocument/2006/relationships/image" Target="media/image7.jpeg"/><Relationship Id="rId23" Type="http://schemas.microsoft.com/office/2007/relationships/hdphoto" Target="media/hdphoto7.wdp"/><Relationship Id="rId24" Type="http://schemas.openxmlformats.org/officeDocument/2006/relationships/image" Target="media/image8.png"/><Relationship Id="rId25" Type="http://schemas.openxmlformats.org/officeDocument/2006/relationships/image" Target="media/image9.png"/><Relationship Id="rId26" Type="http://schemas.openxmlformats.org/officeDocument/2006/relationships/header" Target="header1.xml"/><Relationship Id="rId27" Type="http://schemas.openxmlformats.org/officeDocument/2006/relationships/header" Target="header2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1.jpeg"/><Relationship Id="rId11" Type="http://schemas.microsoft.com/office/2007/relationships/hdphoto" Target="media/hdphoto1.wdp"/><Relationship Id="rId12" Type="http://schemas.openxmlformats.org/officeDocument/2006/relationships/image" Target="media/image2.jpeg"/><Relationship Id="rId13" Type="http://schemas.microsoft.com/office/2007/relationships/hdphoto" Target="media/hdphoto2.wdp"/><Relationship Id="rId14" Type="http://schemas.openxmlformats.org/officeDocument/2006/relationships/image" Target="media/image3.jpeg"/><Relationship Id="rId15" Type="http://schemas.microsoft.com/office/2007/relationships/hdphoto" Target="media/hdphoto3.wdp"/><Relationship Id="rId16" Type="http://schemas.openxmlformats.org/officeDocument/2006/relationships/image" Target="media/image4.jpeg"/><Relationship Id="rId17" Type="http://schemas.microsoft.com/office/2007/relationships/hdphoto" Target="media/hdphoto4.wdp"/><Relationship Id="rId18" Type="http://schemas.openxmlformats.org/officeDocument/2006/relationships/image" Target="media/image5.jpeg"/><Relationship Id="rId19" Type="http://schemas.microsoft.com/office/2007/relationships/hdphoto" Target="media/hdphoto5.wdp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2014-11-13T00:00:00</PublishDate>
  <Abstract>Chelsea Throop</Abstract>
  <CompanyAddress>1930 SW Fourth Ave, Portland, Oregon 97201                  Rev. 2 11/13/14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83099D-7915-D54A-B19A-F43142D4C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269</Words>
  <Characters>1539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 Specifications</vt:lpstr>
    </vt:vector>
  </TitlesOfParts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Design/Modeling</dc:title>
  <dc:subject/>
  <dc:creator>Team Members</dc:creator>
  <cp:keywords/>
  <dc:description/>
  <cp:lastModifiedBy>Jeff Alcoke</cp:lastModifiedBy>
  <cp:revision>8</cp:revision>
  <cp:lastPrinted>2014-10-25T00:54:00Z</cp:lastPrinted>
  <dcterms:created xsi:type="dcterms:W3CDTF">2014-11-13T23:47:00Z</dcterms:created>
  <dcterms:modified xsi:type="dcterms:W3CDTF">2014-11-14T16:04:00Z</dcterms:modified>
</cp:coreProperties>
</file>