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E0406" w:rsidRDefault="00CC08BF" w:rsidP="00D67FB2">
      <w:pPr>
        <w:pStyle w:val="Heading1"/>
      </w:pPr>
      <w:r>
        <w:rPr>
          <w:noProof/>
        </w:rPr>
        <w:pict>
          <v:rect id="_x0000_s1030" style="position:absolute;margin-left:33.85pt;margin-top:717.15pt;width:540pt;height:30.6pt;z-index:251661312;mso-position-horizontal-relative:page;mso-position-vertical-relative:page" filled="f" stroked="f">
            <v:textbox style="mso-next-textbox:#_x0000_s1030">
              <w:txbxContent>
                <w:sdt>
                  <w:sdtPr>
                    <w:rPr>
                      <w:rFonts w:asciiTheme="majorHAnsi" w:hAnsiTheme="majorHAnsi"/>
                      <w:b/>
                      <w:bCs/>
                      <w:color w:val="548DD4" w:themeColor="text2" w:themeTint="99"/>
                      <w:spacing w:val="60"/>
                      <w:sz w:val="20"/>
                      <w:szCs w:val="20"/>
                    </w:rPr>
                    <w:alias w:val="Company Address"/>
                    <w:id w:val="-1002732819"/>
                    <w:dataBinding w:prefixMappings="xmlns:ns0='http://schemas.microsoft.com/office/2006/coverPageProps' " w:xpath="/ns0:CoverPageProperties[1]/ns0:CompanyAddress[1]" w:storeItemID="{55AF091B-3C7A-41E3-B477-F2FDAA23CFDA}"/>
                    <w:text/>
                  </w:sdtPr>
                  <w:sdtContent>
                    <w:p w:rsidR="007077B3" w:rsidRDefault="007077B3">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1930 SW Fourth Ave, Portland, Oregon 97201                  Rev. 1 11/20/14</w:t>
                      </w:r>
                    </w:p>
                  </w:sdtContent>
                </w:sdt>
              </w:txbxContent>
            </v:textbox>
            <w10:wrap anchorx="page" anchory="page"/>
          </v:rect>
        </w:pict>
      </w:r>
      <w:r>
        <w:rPr>
          <w:noProof/>
        </w:rPr>
        <w:pict>
          <v:rect id="_x0000_s1031" style="position:absolute;margin-left:33.85pt;margin-top:392.4pt;width:464.4pt;height:269.15pt;z-index:251662336;mso-position-horizontal-relative:page;mso-position-vertical-relative:page" filled="f" stroked="f">
            <v:textbox style="mso-next-textbox:#_x0000_s1031">
              <w:txbxContent>
                <w:sdt>
                  <w:sdtPr>
                    <w:rPr>
                      <w:rFonts w:asciiTheme="majorHAnsi" w:hAnsiTheme="majorHAnsi"/>
                      <w:color w:val="808080" w:themeColor="background1" w:themeShade="80"/>
                      <w:sz w:val="40"/>
                      <w:szCs w:val="40"/>
                    </w:rPr>
                    <w:alias w:val="Author"/>
                    <w:id w:val="341506894"/>
                    <w:dataBinding w:prefixMappings="xmlns:ns0='http://purl.org/dc/elements/1.1/' xmlns:ns1='http://schemas.openxmlformats.org/package/2006/metadata/core-properties' " w:xpath="/ns1:coreProperties[1]/ns0:creator[1]" w:storeItemID="{6C3C8BC8-F283-45AE-878A-BAB7291924A1}"/>
                    <w:text/>
                  </w:sdtPr>
                  <w:sdtContent>
                    <w:p w:rsidR="007077B3" w:rsidRDefault="007077B3">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Members</w:t>
                      </w:r>
                    </w:p>
                  </w:sdtContent>
                </w:sdt>
                <w:p w:rsidR="007077B3" w:rsidRDefault="007077B3" w:rsidP="000E0406">
                  <w:pPr>
                    <w:ind w:left="720"/>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1071080737"/>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Chelsea Throop</w:t>
                      </w:r>
                    </w:sdtContent>
                  </w:sdt>
                </w:p>
                <w:p w:rsidR="007077B3" w:rsidRDefault="007077B3"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Carlos </w:t>
                  </w:r>
                  <w:proofErr w:type="spellStart"/>
                  <w:r>
                    <w:rPr>
                      <w:rFonts w:asciiTheme="majorHAnsi" w:hAnsiTheme="majorHAnsi"/>
                      <w:color w:val="808080" w:themeColor="background1" w:themeShade="80"/>
                    </w:rPr>
                    <w:t>Mariscal</w:t>
                  </w:r>
                  <w:proofErr w:type="spellEnd"/>
                </w:p>
                <w:p w:rsidR="007077B3" w:rsidRDefault="007077B3"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Jeff </w:t>
                  </w:r>
                  <w:proofErr w:type="spellStart"/>
                  <w:r>
                    <w:rPr>
                      <w:rFonts w:asciiTheme="majorHAnsi" w:hAnsiTheme="majorHAnsi"/>
                      <w:color w:val="808080" w:themeColor="background1" w:themeShade="80"/>
                    </w:rPr>
                    <w:t>Alcoke</w:t>
                  </w:r>
                  <w:proofErr w:type="spellEnd"/>
                </w:p>
                <w:p w:rsidR="007077B3" w:rsidRDefault="007077B3"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Luis Santiago</w:t>
                  </w:r>
                </w:p>
                <w:p w:rsidR="007077B3" w:rsidRDefault="007077B3" w:rsidP="000E0406">
                  <w:pPr>
                    <w:ind w:left="720"/>
                    <w:contextualSpacing/>
                    <w:rPr>
                      <w:rFonts w:asciiTheme="majorHAnsi" w:hAnsiTheme="majorHAnsi"/>
                      <w:color w:val="808080" w:themeColor="background1" w:themeShade="80"/>
                    </w:rPr>
                  </w:pPr>
                  <w:proofErr w:type="spellStart"/>
                  <w:r>
                    <w:rPr>
                      <w:rFonts w:asciiTheme="majorHAnsi" w:hAnsiTheme="majorHAnsi"/>
                      <w:color w:val="808080" w:themeColor="background1" w:themeShade="80"/>
                    </w:rPr>
                    <w:t>Saida</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Akhter</w:t>
                  </w:r>
                  <w:proofErr w:type="spellEnd"/>
                </w:p>
              </w:txbxContent>
            </v:textbox>
            <w10:wrap anchorx="page" anchory="page"/>
          </v:rect>
        </w:pict>
      </w:r>
      <w:r>
        <w:rPr>
          <w:noProof/>
        </w:rPr>
        <w:pict>
          <v:rect id="_x0000_s1032"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Pr>
          <w:noProof/>
        </w:rPr>
        <w:pict>
          <v:group id="_x0000_s1033"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34" type="#_x0000_t202" style="position:absolute;left:8474;top:1539;width:1981;height:815;mso-wrap-edited:f" wrapcoords="0 0 21600 0 21600 21600 0 21600 0 0" filled="f" stroked="f" strokecolor="gray">
              <v:textbox style="mso-next-textbox:#_x0000_s1034" inset="0,0,0,0">
                <w:txbxContent>
                  <w:p w:rsidR="007077B3" w:rsidRDefault="007077B3">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_x0000_s1035" type="#_x0000_t202" style="position:absolute;left:10656;top:1342;width:1569;height:1192;mso-wrap-edited:f" wrapcoords="0 0 21600 0 21600 21600 0 21600 0 0" filled="f" stroked="f">
              <v:textbox style="mso-next-textbox:#_x0000_s1035" inset="0,0,0,0">
                <w:txbxContent>
                  <w:p w:rsidR="007077B3" w:rsidRDefault="007077B3">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_x0000_s1036" type="#_x0000_t32" style="position:absolute;left:10571;top:1644;width:0;height:923;mso-wrap-edited:f" o:connectortype="straight" wrapcoords="-2147483648 0 -2147483648 20903 -2147483648 20903 -2147483648 0 -2147483648 0" strokecolor="gray" strokeweight="1.5pt"/>
            <w10:wrap anchorx="page" anchory="page"/>
          </v:group>
        </w:pict>
      </w:r>
      <w:r>
        <w:rPr>
          <w:noProof/>
        </w:rPr>
        <w:pict>
          <v:group id="_x0000_s1040" style="position:absolute;margin-left:21.6pt;margin-top:702pt;width:568.8pt;height:54.05pt;z-index:-251650048;mso-position-horizontal-relative:page;mso-position-vertical-relative:page" coordorigin="432,13608" coordsize="11376,1081">
            <v:shape id="_x0000_s1041" type="#_x0000_t32" style="position:absolute;left:432;top:13608;width:11376;height:0;mso-position-horizontal-relative:page;mso-position-vertical-relative:page" o:connectortype="straight" strokecolor="gray"/>
            <v:shape id="_x0000_s1042" type="#_x0000_t32" style="position:absolute;left:432;top:14689;width:11376;height:0;mso-position-horizontal-relative:page;mso-position-vertical-relative:page" o:connectortype="straight" strokecolor="gray"/>
            <w10:wrap anchorx="page" anchory="page"/>
          </v:group>
        </w:pict>
      </w:r>
      <w:r>
        <w:rPr>
          <w:noProof/>
        </w:rPr>
        <w:pict>
          <v:group id="_x0000_s1037" style="position:absolute;margin-left:21.6pt;margin-top:316.8pt;width:568.9pt;height:61.35pt;z-index:251665408;mso-position-horizontal-relative:page;mso-position-vertical-relative:page" coordorigin="432,6336" coordsize="11378,1227">
            <v:rect id="_x0000_s1038" style="position:absolute;left:432;top:6336;width:11016;height:1227;mso-position-horizontal-relative:page;mso-position-vertical-relative:page;v-text-anchor:bottom" fillcolor="#365f91 [2404]" stroked="f">
              <v:textbox style="mso-next-textbox:#_x0000_s1038" inset="18pt,,1in,0">
                <w:txbxContent>
                  <w:p w:rsidR="007077B3" w:rsidRDefault="007077B3">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rPr>
                      <w:t xml:space="preserve">T06 </w:t>
                    </w:r>
                    <w:ins w:id="0" w:author="Chelsea Throop" w:date="2014-11-10T11:12:00Z">
                      <w:r w:rsidRPr="00010908">
                        <w:rPr>
                          <w:rFonts w:asciiTheme="majorHAnsi" w:hAnsiTheme="majorHAnsi"/>
                          <w:color w:val="FFFFFF" w:themeColor="background1"/>
                          <w:sz w:val="56"/>
                          <w:szCs w:val="56"/>
                        </w:rPr>
                        <w:t>–</w:t>
                      </w:r>
                    </w:ins>
                    <w:r w:rsidRPr="00010908">
                      <w:rPr>
                        <w:rFonts w:asciiTheme="majorHAnsi" w:hAnsiTheme="majorHAnsi"/>
                        <w:color w:val="FFFFFF" w:themeColor="background1"/>
                        <w:sz w:val="56"/>
                        <w:szCs w:val="56"/>
                      </w:rPr>
                      <w:t xml:space="preserve"> </w:t>
                    </w:r>
                    <w:r>
                      <w:rPr>
                        <w:rFonts w:asciiTheme="majorHAnsi" w:hAnsiTheme="majorHAnsi"/>
                        <w:color w:val="FFFFFF" w:themeColor="background1"/>
                        <w:sz w:val="56"/>
                        <w:szCs w:val="56"/>
                      </w:rPr>
                      <w:t>Test Plan</w:t>
                    </w:r>
                  </w:p>
                </w:txbxContent>
              </v:textbox>
            </v:rect>
            <v:rect id="_x0000_s1039"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pict>
          <v:group id="_x0000_s1026" style="position:absolute;margin-left:364.5pt;margin-top:-385.7pt;width:143.25pt;height:60.75pt;z-index:251660288" coordorigin="8895,1230" coordsize="2865,1215">
            <v:shape id="_x0000_s1027" type="#_x0000_t202" style="position:absolute;left:10290;top:1230;width:1470;height:1215" filled="f" stroked="f">
              <v:textbox style="mso-next-textbox:#_x0000_s1027">
                <w:txbxContent>
                  <w:p w:rsidR="007077B3" w:rsidRDefault="007077B3">
                    <w:pPr>
                      <w:rPr>
                        <w:color w:val="FFFFFF"/>
                        <w:sz w:val="92"/>
                        <w:szCs w:val="92"/>
                      </w:rPr>
                    </w:pPr>
                    <w:r>
                      <w:rPr>
                        <w:color w:val="FFFFFF"/>
                        <w:sz w:val="92"/>
                        <w:szCs w:val="92"/>
                      </w:rPr>
                      <w:t>08</w:t>
                    </w:r>
                  </w:p>
                </w:txbxContent>
              </v:textbox>
            </v:shape>
            <v:shape id="_x0000_s1028" type="#_x0000_t32" style="position:absolute;left:10290;top:1590;width:0;height:630" o:connectortype="straight" strokecolor="white" strokeweight="1.5pt"/>
            <v:shape id="_x0000_s1029" type="#_x0000_t202" style="position:absolute;left:8895;top:1455;width:1365;height:630" filled="f" stroked="f">
              <v:textbox style="mso-next-textbox:#_x0000_s1029">
                <w:txbxContent>
                  <w:p w:rsidR="007077B3" w:rsidRDefault="007077B3">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D67FB2" w:rsidRDefault="00D67FB2" w:rsidP="00D67FB2">
      <w:pPr>
        <w:pStyle w:val="Heading1"/>
        <w:rPr>
          <w:sz w:val="28"/>
        </w:rPr>
      </w:pPr>
    </w:p>
    <w:p w:rsidR="00D67FB2" w:rsidRDefault="00D67FB2" w:rsidP="00D67FB2">
      <w:pPr>
        <w:pStyle w:val="Heading1"/>
        <w:rPr>
          <w:sz w:val="28"/>
        </w:rPr>
      </w:pPr>
    </w:p>
    <w:p w:rsidR="005F28F2" w:rsidRDefault="005F28F2" w:rsidP="00D67FB2">
      <w:pPr>
        <w:pStyle w:val="Heading1"/>
        <w:rPr>
          <w:sz w:val="28"/>
        </w:rPr>
      </w:pPr>
    </w:p>
    <w:p w:rsidR="00D67FB2" w:rsidRPr="00AC3E77" w:rsidRDefault="00DD30D5" w:rsidP="00AC3E77">
      <w:pPr>
        <w:rPr>
          <w:color w:val="365F91" w:themeColor="accent1" w:themeShade="BF"/>
          <w:sz w:val="96"/>
        </w:rPr>
      </w:pPr>
      <w:r w:rsidRPr="00AC3E77">
        <w:rPr>
          <w:color w:val="365F91" w:themeColor="accent1" w:themeShade="BF"/>
          <w:sz w:val="96"/>
        </w:rPr>
        <w:t xml:space="preserve">NES </w:t>
      </w:r>
      <w:proofErr w:type="spellStart"/>
      <w:r w:rsidRPr="00AC3E77">
        <w:rPr>
          <w:color w:val="365F91" w:themeColor="accent1" w:themeShade="BF"/>
          <w:sz w:val="96"/>
        </w:rPr>
        <w:t>LockBox</w:t>
      </w:r>
      <w:proofErr w:type="spellEnd"/>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Pr="00900F93" w:rsidRDefault="00D67FB2" w:rsidP="00900F93">
      <w:pPr>
        <w:pStyle w:val="Heading1"/>
        <w:tabs>
          <w:tab w:val="left" w:pos="1386"/>
        </w:tabs>
        <w:rPr>
          <w:sz w:val="28"/>
        </w:rPr>
      </w:pPr>
    </w:p>
    <w:p w:rsidR="00507ACA" w:rsidRDefault="00507ACA" w:rsidP="00507ACA">
      <w:pPr>
        <w:rPr>
          <w:rFonts w:asciiTheme="majorHAnsi" w:eastAsiaTheme="majorEastAsia" w:hAnsiTheme="majorHAnsi" w:cstheme="majorBidi"/>
          <w:b/>
          <w:bCs/>
          <w:color w:val="345A8A" w:themeColor="accent1" w:themeShade="B5"/>
          <w:sz w:val="28"/>
          <w:szCs w:val="32"/>
        </w:rPr>
      </w:pPr>
    </w:p>
    <w:p w:rsidR="00BF51D3" w:rsidRDefault="00BF51D3" w:rsidP="006D7A10">
      <w:pPr>
        <w:pStyle w:val="Heading1"/>
      </w:pPr>
    </w:p>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BF51D3" w:rsidRDefault="00BF51D3" w:rsidP="00BF51D3"/>
    <w:p w:rsidR="00503223" w:rsidRPr="00503223" w:rsidRDefault="00503223" w:rsidP="00503223"/>
    <w:sdt>
      <w:sdtPr>
        <w:id w:val="24231448"/>
        <w:docPartObj>
          <w:docPartGallery w:val="Table of Contents"/>
          <w:docPartUnique/>
        </w:docPartObj>
      </w:sdtPr>
      <w:sdtEndPr>
        <w:rPr>
          <w:rFonts w:asciiTheme="minorHAnsi" w:eastAsiaTheme="minorEastAsia" w:hAnsiTheme="minorHAnsi" w:cstheme="minorBidi"/>
          <w:b w:val="0"/>
          <w:bCs w:val="0"/>
          <w:color w:val="auto"/>
          <w:sz w:val="24"/>
          <w:szCs w:val="24"/>
        </w:rPr>
      </w:sdtEndPr>
      <w:sdtContent>
        <w:p w:rsidR="00805046" w:rsidRDefault="00805046">
          <w:pPr>
            <w:pStyle w:val="TOCHeading"/>
          </w:pPr>
          <w:r w:rsidRPr="00B72535">
            <w:rPr>
              <w:rStyle w:val="Heading1Char"/>
              <w:b/>
            </w:rPr>
            <w:t>Table of Contents</w:t>
          </w:r>
        </w:p>
        <w:p w:rsidR="00AC3E77" w:rsidRDefault="00805046">
          <w:pPr>
            <w:pStyle w:val="TOC1"/>
            <w:tabs>
              <w:tab w:val="right" w:leader="dot" w:pos="9350"/>
            </w:tabs>
            <w:rPr>
              <w:b w:val="0"/>
              <w:noProof/>
            </w:rPr>
          </w:pPr>
          <w:r>
            <w:fldChar w:fldCharType="begin"/>
          </w:r>
          <w:r>
            <w:instrText xml:space="preserve"> TOC \o "1-3" \h \z \u </w:instrText>
          </w:r>
          <w:r>
            <w:fldChar w:fldCharType="separate"/>
          </w:r>
          <w:r w:rsidR="00AC3E77">
            <w:rPr>
              <w:noProof/>
            </w:rPr>
            <w:t>Introduction</w:t>
          </w:r>
          <w:r w:rsidR="00AC3E77">
            <w:rPr>
              <w:noProof/>
            </w:rPr>
            <w:tab/>
          </w:r>
          <w:r w:rsidR="00AC3E77">
            <w:rPr>
              <w:noProof/>
            </w:rPr>
            <w:fldChar w:fldCharType="begin"/>
          </w:r>
          <w:r w:rsidR="00AC3E77">
            <w:rPr>
              <w:noProof/>
            </w:rPr>
            <w:instrText xml:space="preserve"> PAGEREF _Toc278357597 \h </w:instrText>
          </w:r>
          <w:r w:rsidR="00676C42">
            <w:rPr>
              <w:noProof/>
            </w:rPr>
          </w:r>
          <w:r w:rsidR="00AC3E77">
            <w:rPr>
              <w:noProof/>
            </w:rPr>
            <w:fldChar w:fldCharType="separate"/>
          </w:r>
          <w:r w:rsidR="00AC3E77">
            <w:rPr>
              <w:noProof/>
            </w:rPr>
            <w:t>2</w:t>
          </w:r>
          <w:r w:rsidR="00AC3E77">
            <w:rPr>
              <w:noProof/>
            </w:rPr>
            <w:fldChar w:fldCharType="end"/>
          </w:r>
        </w:p>
        <w:p w:rsidR="00AC3E77" w:rsidRDefault="00AC3E77">
          <w:pPr>
            <w:pStyle w:val="TOC2"/>
            <w:tabs>
              <w:tab w:val="right" w:leader="dot" w:pos="9350"/>
            </w:tabs>
            <w:rPr>
              <w:b w:val="0"/>
              <w:noProof/>
              <w:sz w:val="24"/>
              <w:szCs w:val="24"/>
            </w:rPr>
          </w:pPr>
          <w:r>
            <w:rPr>
              <w:noProof/>
            </w:rPr>
            <w:t>Objective</w:t>
          </w:r>
          <w:r>
            <w:rPr>
              <w:noProof/>
            </w:rPr>
            <w:tab/>
          </w:r>
          <w:r>
            <w:rPr>
              <w:noProof/>
            </w:rPr>
            <w:fldChar w:fldCharType="begin"/>
          </w:r>
          <w:r>
            <w:rPr>
              <w:noProof/>
            </w:rPr>
            <w:instrText xml:space="preserve"> PAGEREF _Toc278357598 \h </w:instrText>
          </w:r>
          <w:r w:rsidR="00676C42">
            <w:rPr>
              <w:noProof/>
            </w:rPr>
          </w:r>
          <w:r>
            <w:rPr>
              <w:noProof/>
            </w:rPr>
            <w:fldChar w:fldCharType="separate"/>
          </w:r>
          <w:r>
            <w:rPr>
              <w:noProof/>
            </w:rPr>
            <w:t>3</w:t>
          </w:r>
          <w:r>
            <w:rPr>
              <w:noProof/>
            </w:rPr>
            <w:fldChar w:fldCharType="end"/>
          </w:r>
        </w:p>
        <w:p w:rsidR="00AC3E77" w:rsidRDefault="00AC3E77">
          <w:pPr>
            <w:pStyle w:val="TOC1"/>
            <w:tabs>
              <w:tab w:val="right" w:leader="dot" w:pos="9350"/>
            </w:tabs>
            <w:rPr>
              <w:b w:val="0"/>
              <w:noProof/>
            </w:rPr>
          </w:pPr>
          <w:r>
            <w:rPr>
              <w:noProof/>
            </w:rPr>
            <w:t>Testing Equipment</w:t>
          </w:r>
          <w:r>
            <w:rPr>
              <w:noProof/>
            </w:rPr>
            <w:tab/>
          </w:r>
          <w:r>
            <w:rPr>
              <w:noProof/>
            </w:rPr>
            <w:fldChar w:fldCharType="begin"/>
          </w:r>
          <w:r>
            <w:rPr>
              <w:noProof/>
            </w:rPr>
            <w:instrText xml:space="preserve"> PAGEREF _Toc278357599 \h </w:instrText>
          </w:r>
          <w:r w:rsidR="00676C42">
            <w:rPr>
              <w:noProof/>
            </w:rPr>
          </w:r>
          <w:r>
            <w:rPr>
              <w:noProof/>
            </w:rPr>
            <w:fldChar w:fldCharType="separate"/>
          </w:r>
          <w:r>
            <w:rPr>
              <w:noProof/>
            </w:rPr>
            <w:t>3</w:t>
          </w:r>
          <w:r>
            <w:rPr>
              <w:noProof/>
            </w:rPr>
            <w:fldChar w:fldCharType="end"/>
          </w:r>
        </w:p>
        <w:p w:rsidR="00AC3E77" w:rsidRDefault="00AC3E77">
          <w:pPr>
            <w:pStyle w:val="TOC1"/>
            <w:tabs>
              <w:tab w:val="right" w:leader="dot" w:pos="9350"/>
            </w:tabs>
            <w:rPr>
              <w:b w:val="0"/>
              <w:noProof/>
            </w:rPr>
          </w:pPr>
          <w:r>
            <w:rPr>
              <w:noProof/>
            </w:rPr>
            <w:t>Test Methods</w:t>
          </w:r>
          <w:r>
            <w:rPr>
              <w:noProof/>
            </w:rPr>
            <w:tab/>
          </w:r>
          <w:r>
            <w:rPr>
              <w:noProof/>
            </w:rPr>
            <w:fldChar w:fldCharType="begin"/>
          </w:r>
          <w:r>
            <w:rPr>
              <w:noProof/>
            </w:rPr>
            <w:instrText xml:space="preserve"> PAGEREF _Toc278357600 \h </w:instrText>
          </w:r>
          <w:r w:rsidR="00676C42">
            <w:rPr>
              <w:noProof/>
            </w:rPr>
          </w:r>
          <w:r>
            <w:rPr>
              <w:noProof/>
            </w:rPr>
            <w:fldChar w:fldCharType="separate"/>
          </w:r>
          <w:r>
            <w:rPr>
              <w:noProof/>
            </w:rPr>
            <w:t>3</w:t>
          </w:r>
          <w:r>
            <w:rPr>
              <w:noProof/>
            </w:rPr>
            <w:fldChar w:fldCharType="end"/>
          </w:r>
        </w:p>
        <w:p w:rsidR="00AC3E77" w:rsidRDefault="00AC3E77">
          <w:pPr>
            <w:pStyle w:val="TOC1"/>
            <w:tabs>
              <w:tab w:val="right" w:leader="dot" w:pos="9350"/>
            </w:tabs>
            <w:rPr>
              <w:b w:val="0"/>
              <w:noProof/>
            </w:rPr>
          </w:pPr>
          <w:r>
            <w:rPr>
              <w:noProof/>
            </w:rPr>
            <w:t>Reference Documents</w:t>
          </w:r>
          <w:r>
            <w:rPr>
              <w:noProof/>
            </w:rPr>
            <w:tab/>
          </w:r>
          <w:r>
            <w:rPr>
              <w:noProof/>
            </w:rPr>
            <w:fldChar w:fldCharType="begin"/>
          </w:r>
          <w:r>
            <w:rPr>
              <w:noProof/>
            </w:rPr>
            <w:instrText xml:space="preserve"> PAGEREF _Toc278357601 \h </w:instrText>
          </w:r>
          <w:r w:rsidR="00676C42">
            <w:rPr>
              <w:noProof/>
            </w:rPr>
          </w:r>
          <w:r>
            <w:rPr>
              <w:noProof/>
            </w:rPr>
            <w:fldChar w:fldCharType="separate"/>
          </w:r>
          <w:r>
            <w:rPr>
              <w:noProof/>
            </w:rPr>
            <w:t>3</w:t>
          </w:r>
          <w:r>
            <w:rPr>
              <w:noProof/>
            </w:rPr>
            <w:fldChar w:fldCharType="end"/>
          </w:r>
        </w:p>
        <w:p w:rsidR="00AC3E77" w:rsidRDefault="00AC3E77">
          <w:pPr>
            <w:pStyle w:val="TOC1"/>
            <w:tabs>
              <w:tab w:val="right" w:leader="dot" w:pos="9350"/>
            </w:tabs>
            <w:rPr>
              <w:b w:val="0"/>
              <w:noProof/>
            </w:rPr>
          </w:pPr>
          <w:r>
            <w:rPr>
              <w:noProof/>
            </w:rPr>
            <w:t>System Tests</w:t>
          </w:r>
          <w:r>
            <w:rPr>
              <w:noProof/>
            </w:rPr>
            <w:tab/>
          </w:r>
          <w:r>
            <w:rPr>
              <w:noProof/>
            </w:rPr>
            <w:fldChar w:fldCharType="begin"/>
          </w:r>
          <w:r>
            <w:rPr>
              <w:noProof/>
            </w:rPr>
            <w:instrText xml:space="preserve"> PAGEREF _Toc278357602 \h </w:instrText>
          </w:r>
          <w:r w:rsidR="00676C42">
            <w:rPr>
              <w:noProof/>
            </w:rPr>
          </w:r>
          <w:r>
            <w:rPr>
              <w:noProof/>
            </w:rPr>
            <w:fldChar w:fldCharType="separate"/>
          </w:r>
          <w:r>
            <w:rPr>
              <w:noProof/>
            </w:rPr>
            <w:t>3</w:t>
          </w:r>
          <w:r>
            <w:rPr>
              <w:noProof/>
            </w:rPr>
            <w:fldChar w:fldCharType="end"/>
          </w:r>
        </w:p>
        <w:p w:rsidR="00AC3E77" w:rsidRDefault="00AC3E77">
          <w:pPr>
            <w:pStyle w:val="TOC2"/>
            <w:tabs>
              <w:tab w:val="right" w:leader="dot" w:pos="9350"/>
            </w:tabs>
            <w:rPr>
              <w:b w:val="0"/>
              <w:noProof/>
              <w:sz w:val="24"/>
              <w:szCs w:val="24"/>
            </w:rPr>
          </w:pPr>
          <w:r>
            <w:rPr>
              <w:noProof/>
            </w:rPr>
            <w:t>Module Tests</w:t>
          </w:r>
          <w:r>
            <w:rPr>
              <w:noProof/>
            </w:rPr>
            <w:tab/>
          </w:r>
          <w:r>
            <w:rPr>
              <w:noProof/>
            </w:rPr>
            <w:fldChar w:fldCharType="begin"/>
          </w:r>
          <w:r>
            <w:rPr>
              <w:noProof/>
            </w:rPr>
            <w:instrText xml:space="preserve"> PAGEREF _Toc278357603 \h </w:instrText>
          </w:r>
          <w:r w:rsidR="00676C42">
            <w:rPr>
              <w:noProof/>
            </w:rPr>
          </w:r>
          <w:r>
            <w:rPr>
              <w:noProof/>
            </w:rPr>
            <w:fldChar w:fldCharType="separate"/>
          </w:r>
          <w:r>
            <w:rPr>
              <w:noProof/>
            </w:rPr>
            <w:t>3</w:t>
          </w:r>
          <w:r>
            <w:rPr>
              <w:noProof/>
            </w:rPr>
            <w:fldChar w:fldCharType="end"/>
          </w:r>
        </w:p>
        <w:p w:rsidR="00AC3E77" w:rsidRDefault="00AC3E77">
          <w:pPr>
            <w:pStyle w:val="TOC2"/>
            <w:tabs>
              <w:tab w:val="right" w:leader="dot" w:pos="9350"/>
            </w:tabs>
            <w:rPr>
              <w:b w:val="0"/>
              <w:noProof/>
              <w:sz w:val="24"/>
              <w:szCs w:val="24"/>
            </w:rPr>
          </w:pPr>
          <w:r>
            <w:rPr>
              <w:noProof/>
            </w:rPr>
            <w:t>Stress Tests</w:t>
          </w:r>
          <w:r>
            <w:rPr>
              <w:noProof/>
            </w:rPr>
            <w:tab/>
          </w:r>
          <w:r>
            <w:rPr>
              <w:noProof/>
            </w:rPr>
            <w:fldChar w:fldCharType="begin"/>
          </w:r>
          <w:r>
            <w:rPr>
              <w:noProof/>
            </w:rPr>
            <w:instrText xml:space="preserve"> PAGEREF _Toc278357604 \h </w:instrText>
          </w:r>
          <w:r w:rsidR="00676C42">
            <w:rPr>
              <w:noProof/>
            </w:rPr>
          </w:r>
          <w:r>
            <w:rPr>
              <w:noProof/>
            </w:rPr>
            <w:fldChar w:fldCharType="separate"/>
          </w:r>
          <w:r>
            <w:rPr>
              <w:noProof/>
            </w:rPr>
            <w:t>3</w:t>
          </w:r>
          <w:r>
            <w:rPr>
              <w:noProof/>
            </w:rPr>
            <w:fldChar w:fldCharType="end"/>
          </w:r>
        </w:p>
        <w:p w:rsidR="00AC3E77" w:rsidRDefault="00AC3E77">
          <w:pPr>
            <w:pStyle w:val="TOC2"/>
            <w:tabs>
              <w:tab w:val="right" w:leader="dot" w:pos="9350"/>
            </w:tabs>
            <w:rPr>
              <w:b w:val="0"/>
              <w:noProof/>
              <w:sz w:val="24"/>
              <w:szCs w:val="24"/>
            </w:rPr>
          </w:pPr>
          <w:r>
            <w:rPr>
              <w:noProof/>
            </w:rPr>
            <w:t>Integration Tests</w:t>
          </w:r>
          <w:r>
            <w:rPr>
              <w:noProof/>
            </w:rPr>
            <w:tab/>
          </w:r>
          <w:r>
            <w:rPr>
              <w:noProof/>
            </w:rPr>
            <w:fldChar w:fldCharType="begin"/>
          </w:r>
          <w:r>
            <w:rPr>
              <w:noProof/>
            </w:rPr>
            <w:instrText xml:space="preserve"> PAGEREF _Toc278357605 \h </w:instrText>
          </w:r>
          <w:r w:rsidR="00676C42">
            <w:rPr>
              <w:noProof/>
            </w:rPr>
          </w:r>
          <w:r>
            <w:rPr>
              <w:noProof/>
            </w:rPr>
            <w:fldChar w:fldCharType="separate"/>
          </w:r>
          <w:r>
            <w:rPr>
              <w:noProof/>
            </w:rPr>
            <w:t>4</w:t>
          </w:r>
          <w:r>
            <w:rPr>
              <w:noProof/>
            </w:rPr>
            <w:fldChar w:fldCharType="end"/>
          </w:r>
        </w:p>
        <w:p w:rsidR="00AC3E77" w:rsidRDefault="00AC3E77">
          <w:pPr>
            <w:pStyle w:val="TOC2"/>
            <w:tabs>
              <w:tab w:val="right" w:leader="dot" w:pos="9350"/>
            </w:tabs>
            <w:rPr>
              <w:b w:val="0"/>
              <w:noProof/>
              <w:sz w:val="24"/>
              <w:szCs w:val="24"/>
            </w:rPr>
          </w:pPr>
          <w:r>
            <w:rPr>
              <w:noProof/>
            </w:rPr>
            <w:t>Error Tests</w:t>
          </w:r>
          <w:r>
            <w:rPr>
              <w:noProof/>
            </w:rPr>
            <w:tab/>
          </w:r>
          <w:r>
            <w:rPr>
              <w:noProof/>
            </w:rPr>
            <w:fldChar w:fldCharType="begin"/>
          </w:r>
          <w:r>
            <w:rPr>
              <w:noProof/>
            </w:rPr>
            <w:instrText xml:space="preserve"> PAGEREF _Toc278357606 \h </w:instrText>
          </w:r>
          <w:r w:rsidR="00676C42">
            <w:rPr>
              <w:noProof/>
            </w:rPr>
          </w:r>
          <w:r>
            <w:rPr>
              <w:noProof/>
            </w:rPr>
            <w:fldChar w:fldCharType="separate"/>
          </w:r>
          <w:r>
            <w:rPr>
              <w:noProof/>
            </w:rPr>
            <w:t>4</w:t>
          </w:r>
          <w:r>
            <w:rPr>
              <w:noProof/>
            </w:rPr>
            <w:fldChar w:fldCharType="end"/>
          </w:r>
        </w:p>
        <w:p w:rsidR="00AC3E77" w:rsidRDefault="00AC3E77">
          <w:pPr>
            <w:pStyle w:val="TOC2"/>
            <w:tabs>
              <w:tab w:val="right" w:leader="dot" w:pos="9350"/>
            </w:tabs>
            <w:rPr>
              <w:b w:val="0"/>
              <w:noProof/>
              <w:sz w:val="24"/>
              <w:szCs w:val="24"/>
            </w:rPr>
          </w:pPr>
          <w:r>
            <w:rPr>
              <w:noProof/>
            </w:rPr>
            <w:t>Use Test</w:t>
          </w:r>
          <w:r>
            <w:rPr>
              <w:noProof/>
            </w:rPr>
            <w:tab/>
          </w:r>
          <w:r>
            <w:rPr>
              <w:noProof/>
            </w:rPr>
            <w:fldChar w:fldCharType="begin"/>
          </w:r>
          <w:r>
            <w:rPr>
              <w:noProof/>
            </w:rPr>
            <w:instrText xml:space="preserve"> PAGEREF _Toc278357607 \h </w:instrText>
          </w:r>
          <w:r w:rsidR="00676C42">
            <w:rPr>
              <w:noProof/>
            </w:rPr>
          </w:r>
          <w:r>
            <w:rPr>
              <w:noProof/>
            </w:rPr>
            <w:fldChar w:fldCharType="separate"/>
          </w:r>
          <w:r>
            <w:rPr>
              <w:noProof/>
            </w:rPr>
            <w:t>4</w:t>
          </w:r>
          <w:r>
            <w:rPr>
              <w:noProof/>
            </w:rPr>
            <w:fldChar w:fldCharType="end"/>
          </w:r>
        </w:p>
        <w:p w:rsidR="00805046" w:rsidRDefault="00805046">
          <w:r>
            <w:fldChar w:fldCharType="end"/>
          </w:r>
        </w:p>
      </w:sdtContent>
    </w:sdt>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503223" w:rsidRPr="003B7BAF" w:rsidRDefault="00503223" w:rsidP="003B7BAF"/>
    <w:p w:rsidR="003B7BAF" w:rsidRDefault="003B7BAF" w:rsidP="003B7BAF">
      <w:bookmarkStart w:id="1" w:name="_Toc278357597"/>
    </w:p>
    <w:p w:rsidR="003B7BAF" w:rsidRPr="003B7BAF" w:rsidRDefault="003B7BAF" w:rsidP="003B7BAF"/>
    <w:p w:rsidR="00452702" w:rsidRDefault="00452702" w:rsidP="00452702">
      <w:pPr>
        <w:pStyle w:val="Heading1"/>
        <w:numPr>
          <w:ins w:id="2" w:author="Unknown"/>
        </w:numPr>
      </w:pPr>
      <w:r>
        <w:t>Introduction</w:t>
      </w:r>
      <w:bookmarkEnd w:id="1"/>
    </w:p>
    <w:p w:rsidR="00452702" w:rsidRDefault="00452702" w:rsidP="00452702"/>
    <w:p w:rsidR="00DB2348" w:rsidRDefault="00452702" w:rsidP="00452702">
      <w:r>
        <w:t xml:space="preserve">This </w:t>
      </w:r>
      <w:r w:rsidR="00265B81">
        <w:t>test plan</w:t>
      </w:r>
      <w:r>
        <w:t xml:space="preserve"> </w:t>
      </w:r>
      <w:r w:rsidR="00265B81">
        <w:t>is designed to test the performance, functional</w:t>
      </w:r>
      <w:r w:rsidR="002D6694">
        <w:t xml:space="preserve">ity, reliability, and usability of </w:t>
      </w:r>
      <w:r w:rsidR="004B5FB3">
        <w:t>NES lock box. The NES lock box</w:t>
      </w:r>
      <w:r w:rsidR="002D6694">
        <w:t xml:space="preserve"> employs an NE</w:t>
      </w:r>
      <w:r w:rsidR="004B5FB3">
        <w:t>S controller for user input, an</w:t>
      </w:r>
      <w:r w:rsidR="002D6694">
        <w:t xml:space="preserve"> LCD screen for user interface, a solenoid to lock and unlock box lid, and simple wood box design.</w:t>
      </w:r>
    </w:p>
    <w:p w:rsidR="00DB2348" w:rsidRDefault="00DB2348" w:rsidP="00452702"/>
    <w:p w:rsidR="00DB2348" w:rsidRDefault="00DB2348" w:rsidP="00DB2348">
      <w:pPr>
        <w:pStyle w:val="Heading2"/>
      </w:pPr>
      <w:bookmarkStart w:id="3" w:name="_Toc278357598"/>
      <w:r>
        <w:t>Objective</w:t>
      </w:r>
      <w:bookmarkEnd w:id="3"/>
    </w:p>
    <w:p w:rsidR="00DB2348" w:rsidRDefault="00DB2348" w:rsidP="00DB2348">
      <w:r>
        <w:t xml:space="preserve">The unit should maintain a locked state until the user enters the appropriate code using the NES controller. The unit should display the user input from the NES controller on the LCD screen. The LCD screen should also display whether the input code was correct or incorrect. </w:t>
      </w:r>
    </w:p>
    <w:p w:rsidR="00DB2348" w:rsidRDefault="00DB2348" w:rsidP="00805046">
      <w:pPr>
        <w:pStyle w:val="Heading1"/>
      </w:pPr>
      <w:bookmarkStart w:id="4" w:name="_Toc278357599"/>
      <w:r>
        <w:t>Testing Equipment</w:t>
      </w:r>
      <w:bookmarkEnd w:id="4"/>
    </w:p>
    <w:p w:rsidR="00DB2348" w:rsidRDefault="00DB2348" w:rsidP="00DB2348">
      <w:pPr>
        <w:pStyle w:val="ListParagraph"/>
        <w:numPr>
          <w:ilvl w:val="0"/>
          <w:numId w:val="19"/>
        </w:numPr>
      </w:pPr>
      <w:r>
        <w:t>Power Supply</w:t>
      </w:r>
    </w:p>
    <w:p w:rsidR="008A3B03" w:rsidRDefault="00DB2348" w:rsidP="008A3B03">
      <w:pPr>
        <w:pStyle w:val="ListParagraph"/>
        <w:numPr>
          <w:ilvl w:val="0"/>
          <w:numId w:val="19"/>
        </w:numPr>
      </w:pPr>
      <w:r>
        <w:t>Multi</w:t>
      </w:r>
      <w:r w:rsidR="00864232">
        <w:t>-</w:t>
      </w:r>
      <w:r>
        <w:t>meter</w:t>
      </w:r>
    </w:p>
    <w:p w:rsidR="008A3B03" w:rsidRDefault="008A3B03" w:rsidP="008A3B03">
      <w:pPr>
        <w:pStyle w:val="ListParagraph"/>
        <w:numPr>
          <w:ilvl w:val="0"/>
          <w:numId w:val="19"/>
        </w:numPr>
      </w:pPr>
      <w:proofErr w:type="spellStart"/>
      <w:r>
        <w:t>Atmega</w:t>
      </w:r>
      <w:proofErr w:type="spellEnd"/>
      <w:r>
        <w:t xml:space="preserve"> Debugger/programmer</w:t>
      </w:r>
    </w:p>
    <w:p w:rsidR="00864232" w:rsidRDefault="008A3B03" w:rsidP="00864232">
      <w:pPr>
        <w:pStyle w:val="ListParagraph"/>
        <w:numPr>
          <w:ilvl w:val="0"/>
          <w:numId w:val="19"/>
        </w:numPr>
      </w:pPr>
      <w:r>
        <w:t>Atmel Studio</w:t>
      </w:r>
    </w:p>
    <w:p w:rsidR="00864232" w:rsidRDefault="00864232" w:rsidP="00805046">
      <w:pPr>
        <w:pStyle w:val="Heading1"/>
      </w:pPr>
      <w:bookmarkStart w:id="5" w:name="_Toc278357600"/>
      <w:r>
        <w:t>Test Methods</w:t>
      </w:r>
      <w:bookmarkEnd w:id="5"/>
    </w:p>
    <w:p w:rsidR="009659C2" w:rsidRDefault="00864232" w:rsidP="00C92FFF">
      <w:pPr>
        <w:pStyle w:val="ListParagraph"/>
        <w:numPr>
          <w:ilvl w:val="0"/>
          <w:numId w:val="20"/>
        </w:numPr>
      </w:pPr>
      <w:r>
        <w:t>Pass/Fail result</w:t>
      </w:r>
    </w:p>
    <w:p w:rsidR="009659C2" w:rsidRDefault="009659C2" w:rsidP="00805046">
      <w:pPr>
        <w:pStyle w:val="Heading1"/>
      </w:pPr>
      <w:bookmarkStart w:id="6" w:name="_Toc278357601"/>
      <w:r>
        <w:t>Reference Documents</w:t>
      </w:r>
      <w:bookmarkEnd w:id="6"/>
    </w:p>
    <w:p w:rsidR="00C92214" w:rsidRDefault="009659C2" w:rsidP="009659C2">
      <w:pPr>
        <w:pStyle w:val="ListParagraph"/>
        <w:numPr>
          <w:ilvl w:val="0"/>
          <w:numId w:val="32"/>
        </w:numPr>
      </w:pPr>
      <w:proofErr w:type="spellStart"/>
      <w:r>
        <w:t>Atmega</w:t>
      </w:r>
      <w:proofErr w:type="spellEnd"/>
      <w:r>
        <w:t xml:space="preserve"> Datasheet</w:t>
      </w:r>
    </w:p>
    <w:p w:rsidR="009659C2" w:rsidRDefault="009659C2" w:rsidP="00C92214">
      <w:pPr>
        <w:pStyle w:val="ListParagraph"/>
      </w:pPr>
    </w:p>
    <w:p w:rsidR="00C92214" w:rsidRDefault="009659C2" w:rsidP="009659C2">
      <w:pPr>
        <w:pStyle w:val="ListParagraph"/>
        <w:numPr>
          <w:ilvl w:val="0"/>
          <w:numId w:val="32"/>
        </w:numPr>
      </w:pPr>
      <w:r>
        <w:t>LCD datasheet</w:t>
      </w:r>
    </w:p>
    <w:p w:rsidR="009659C2" w:rsidRDefault="009659C2" w:rsidP="00C92214">
      <w:pPr>
        <w:ind w:left="720"/>
      </w:pPr>
    </w:p>
    <w:p w:rsidR="00C92214" w:rsidRDefault="009659C2" w:rsidP="009659C2">
      <w:pPr>
        <w:pStyle w:val="ListParagraph"/>
        <w:numPr>
          <w:ilvl w:val="0"/>
          <w:numId w:val="32"/>
        </w:numPr>
      </w:pPr>
      <w:r>
        <w:t>Solenoid Info sheet</w:t>
      </w:r>
    </w:p>
    <w:p w:rsidR="009659C2" w:rsidRDefault="009659C2" w:rsidP="00C92214">
      <w:pPr>
        <w:ind w:left="720"/>
      </w:pPr>
    </w:p>
    <w:p w:rsidR="00C92214" w:rsidRDefault="009659C2" w:rsidP="009659C2">
      <w:pPr>
        <w:pStyle w:val="ListParagraph"/>
        <w:numPr>
          <w:ilvl w:val="0"/>
          <w:numId w:val="32"/>
        </w:numPr>
      </w:pPr>
      <w:r>
        <w:t>NES controller schematic</w:t>
      </w:r>
    </w:p>
    <w:p w:rsidR="009659C2" w:rsidRPr="009659C2" w:rsidRDefault="009659C2" w:rsidP="00C92214">
      <w:pPr>
        <w:ind w:left="720"/>
      </w:pPr>
    </w:p>
    <w:p w:rsidR="00B715A0" w:rsidRDefault="00864232" w:rsidP="00805046">
      <w:pPr>
        <w:pStyle w:val="Heading1"/>
      </w:pPr>
      <w:bookmarkStart w:id="7" w:name="_Toc278357602"/>
      <w:r>
        <w:t>System Tests</w:t>
      </w:r>
      <w:bookmarkEnd w:id="7"/>
    </w:p>
    <w:p w:rsidR="00B715A0" w:rsidRDefault="00B715A0" w:rsidP="00805046">
      <w:pPr>
        <w:pStyle w:val="Heading2"/>
      </w:pPr>
      <w:bookmarkStart w:id="8" w:name="_Toc278357603"/>
      <w:r>
        <w:t>Module Tests</w:t>
      </w:r>
      <w:bookmarkEnd w:id="8"/>
    </w:p>
    <w:p w:rsidR="008A3B03" w:rsidRDefault="008A3B03" w:rsidP="008A3B03">
      <w:pPr>
        <w:pStyle w:val="ListParagraph"/>
        <w:numPr>
          <w:ilvl w:val="0"/>
          <w:numId w:val="20"/>
        </w:numPr>
      </w:pPr>
      <w:r>
        <w:t>Each button on controller outputs correct voltage when pressed</w:t>
      </w:r>
    </w:p>
    <w:p w:rsidR="008A3B03" w:rsidRDefault="008A3B03" w:rsidP="008A3B03">
      <w:pPr>
        <w:pStyle w:val="ListParagraph"/>
        <w:numPr>
          <w:ilvl w:val="0"/>
          <w:numId w:val="20"/>
        </w:numPr>
      </w:pPr>
      <w:r>
        <w:t>LCD correctly displays red, green, or blue when correct voltages applied</w:t>
      </w:r>
    </w:p>
    <w:p w:rsidR="00E93A16" w:rsidRDefault="00543E2E" w:rsidP="008A3B03">
      <w:pPr>
        <w:pStyle w:val="ListParagraph"/>
        <w:numPr>
          <w:ilvl w:val="0"/>
          <w:numId w:val="20"/>
        </w:numPr>
      </w:pPr>
      <w:r>
        <w:t>Test 12 volt and 3 volt power on board, test at each input to component</w:t>
      </w:r>
    </w:p>
    <w:p w:rsidR="00BE3E9D" w:rsidRDefault="00E93A16" w:rsidP="008A3B03">
      <w:pPr>
        <w:pStyle w:val="ListParagraph"/>
        <w:numPr>
          <w:ilvl w:val="0"/>
          <w:numId w:val="20"/>
        </w:numPr>
      </w:pPr>
      <w:r>
        <w:t>Test output signals of chip to solenoid and RGB of LCD</w:t>
      </w:r>
    </w:p>
    <w:p w:rsidR="00B715A0" w:rsidRDefault="00BE3E9D" w:rsidP="008A3B03">
      <w:pPr>
        <w:pStyle w:val="ListParagraph"/>
        <w:numPr>
          <w:ilvl w:val="0"/>
          <w:numId w:val="20"/>
        </w:numPr>
      </w:pPr>
      <w:r>
        <w:t>Test line, curser and character display on LCD</w:t>
      </w:r>
    </w:p>
    <w:p w:rsidR="00B715A0" w:rsidRDefault="00B715A0" w:rsidP="00805046">
      <w:pPr>
        <w:pStyle w:val="Heading2"/>
      </w:pPr>
      <w:bookmarkStart w:id="9" w:name="_Toc278357604"/>
      <w:r>
        <w:t>Stress Tests</w:t>
      </w:r>
      <w:bookmarkEnd w:id="9"/>
    </w:p>
    <w:p w:rsidR="00457B15" w:rsidRDefault="00457B15" w:rsidP="00457B15">
      <w:pPr>
        <w:pStyle w:val="ListParagraph"/>
        <w:numPr>
          <w:ilvl w:val="0"/>
          <w:numId w:val="30"/>
        </w:numPr>
      </w:pPr>
      <w:r>
        <w:t>Check solenoid ability to open and close multiple times in amount of time</w:t>
      </w:r>
    </w:p>
    <w:p w:rsidR="00B715A0" w:rsidRDefault="00457B15" w:rsidP="00457B15">
      <w:pPr>
        <w:pStyle w:val="ListParagraph"/>
        <w:numPr>
          <w:ilvl w:val="0"/>
          <w:numId w:val="30"/>
        </w:numPr>
      </w:pPr>
      <w:r>
        <w:t>Solenoid ability to remain in unlocked state for length of time</w:t>
      </w:r>
    </w:p>
    <w:p w:rsidR="008A3B03" w:rsidRDefault="00B715A0" w:rsidP="00805046">
      <w:pPr>
        <w:pStyle w:val="Heading2"/>
      </w:pPr>
      <w:bookmarkStart w:id="10" w:name="_Toc278357605"/>
      <w:r>
        <w:t>Integration Tests</w:t>
      </w:r>
      <w:bookmarkEnd w:id="10"/>
    </w:p>
    <w:p w:rsidR="00DA4F8A" w:rsidRDefault="008A3B03" w:rsidP="008A3B03">
      <w:pPr>
        <w:pStyle w:val="ListParagraph"/>
        <w:numPr>
          <w:ilvl w:val="0"/>
          <w:numId w:val="20"/>
        </w:numPr>
      </w:pPr>
      <w:r>
        <w:t>Each button pressed displays correct symbol on LCD</w:t>
      </w:r>
    </w:p>
    <w:p w:rsidR="00E60BBE" w:rsidRDefault="00DA4F8A" w:rsidP="008A3B03">
      <w:pPr>
        <w:pStyle w:val="ListParagraph"/>
        <w:numPr>
          <w:ilvl w:val="0"/>
          <w:numId w:val="20"/>
        </w:numPr>
      </w:pPr>
      <w:r>
        <w:t>When correct button combination is pressed, solenoid unlocks</w:t>
      </w:r>
    </w:p>
    <w:p w:rsidR="00E60BBE" w:rsidRDefault="00E60BBE" w:rsidP="00805046">
      <w:pPr>
        <w:pStyle w:val="Heading2"/>
      </w:pPr>
      <w:bookmarkStart w:id="11" w:name="_Toc278357606"/>
      <w:r>
        <w:t>Error Tests</w:t>
      </w:r>
      <w:bookmarkEnd w:id="11"/>
    </w:p>
    <w:p w:rsidR="00C92FFF" w:rsidRDefault="00E60BBE" w:rsidP="00E60BBE">
      <w:pPr>
        <w:pStyle w:val="ListParagraph"/>
        <w:numPr>
          <w:ilvl w:val="0"/>
          <w:numId w:val="31"/>
        </w:numPr>
      </w:pPr>
      <w:r>
        <w:t>Once user input code has been saved, is it still saved after power is removed</w:t>
      </w:r>
    </w:p>
    <w:p w:rsidR="00C92FFF" w:rsidRDefault="00C92FFF" w:rsidP="00805046">
      <w:pPr>
        <w:pStyle w:val="Heading2"/>
      </w:pPr>
      <w:bookmarkStart w:id="12" w:name="_Toc278357607"/>
      <w:r>
        <w:t>Use Test</w:t>
      </w:r>
      <w:bookmarkEnd w:id="12"/>
    </w:p>
    <w:p w:rsidR="007912A1" w:rsidRDefault="00C92FFF" w:rsidP="00C92FFF">
      <w:pPr>
        <w:pStyle w:val="ListParagraph"/>
        <w:numPr>
          <w:ilvl w:val="0"/>
          <w:numId w:val="31"/>
        </w:numPr>
      </w:pPr>
      <w:r>
        <w:t>User is able to unlock box when provided with available documentation</w:t>
      </w:r>
    </w:p>
    <w:p w:rsidR="007912A1" w:rsidRDefault="007912A1" w:rsidP="00C92FFF">
      <w:pPr>
        <w:pStyle w:val="ListParagraph"/>
        <w:numPr>
          <w:ilvl w:val="0"/>
          <w:numId w:val="31"/>
        </w:numPr>
      </w:pPr>
      <w:r>
        <w:t>Ability to unplug and plug power to box</w:t>
      </w:r>
    </w:p>
    <w:p w:rsidR="007912A1" w:rsidRDefault="007912A1" w:rsidP="00C92FFF">
      <w:pPr>
        <w:pStyle w:val="ListParagraph"/>
        <w:numPr>
          <w:ilvl w:val="0"/>
          <w:numId w:val="31"/>
        </w:numPr>
      </w:pPr>
      <w:r>
        <w:t>Ability to open and close box lid with wires staying intact</w:t>
      </w:r>
    </w:p>
    <w:p w:rsidR="00864232" w:rsidRPr="00C92FFF" w:rsidRDefault="007912A1" w:rsidP="00C92FFF">
      <w:pPr>
        <w:pStyle w:val="ListParagraph"/>
        <w:numPr>
          <w:ilvl w:val="0"/>
          <w:numId w:val="31"/>
        </w:numPr>
      </w:pPr>
      <w:r>
        <w:t>Box remains securely locked when solenoid is in lock state</w:t>
      </w:r>
    </w:p>
    <w:p w:rsidR="00864232" w:rsidRPr="00864232" w:rsidRDefault="00864232" w:rsidP="00864232">
      <w:pPr>
        <w:widowControl w:val="0"/>
        <w:autoSpaceDE w:val="0"/>
        <w:autoSpaceDN w:val="0"/>
        <w:adjustRightInd w:val="0"/>
        <w:rPr>
          <w:rFonts w:cs="Helvetica"/>
        </w:rPr>
      </w:pPr>
    </w:p>
    <w:p w:rsidR="00864232" w:rsidRPr="00864232" w:rsidRDefault="00864232" w:rsidP="00864232">
      <w:pPr>
        <w:widowControl w:val="0"/>
        <w:autoSpaceDE w:val="0"/>
        <w:autoSpaceDN w:val="0"/>
        <w:adjustRightInd w:val="0"/>
        <w:rPr>
          <w:rFonts w:cs="Helvetica"/>
        </w:rPr>
      </w:pPr>
    </w:p>
    <w:p w:rsidR="00864232" w:rsidRPr="00864232" w:rsidRDefault="00864232" w:rsidP="00864232">
      <w:pPr>
        <w:widowControl w:val="0"/>
        <w:autoSpaceDE w:val="0"/>
        <w:autoSpaceDN w:val="0"/>
        <w:adjustRightInd w:val="0"/>
        <w:rPr>
          <w:rFonts w:cs="Helvetica"/>
        </w:rPr>
      </w:pPr>
    </w:p>
    <w:p w:rsidR="00864232" w:rsidRPr="00864232" w:rsidRDefault="00864232" w:rsidP="00864232">
      <w:pPr>
        <w:widowControl w:val="0"/>
        <w:autoSpaceDE w:val="0"/>
        <w:autoSpaceDN w:val="0"/>
        <w:adjustRightInd w:val="0"/>
        <w:rPr>
          <w:rFonts w:cs="Helvetica"/>
        </w:rPr>
      </w:pPr>
    </w:p>
    <w:p w:rsidR="00281001" w:rsidRPr="00864232" w:rsidRDefault="00281001" w:rsidP="00A13B86">
      <w:pPr>
        <w:pStyle w:val="ListParagraph"/>
      </w:pPr>
    </w:p>
    <w:sectPr w:rsidR="00281001" w:rsidRPr="00864232" w:rsidSect="00DC65FD">
      <w:headerReference w:type="default" r:id="rId9"/>
      <w:headerReference w:type="first" r:id="rId10"/>
      <w:pgSz w:w="12240" w:h="15840"/>
      <w:pgMar w:top="1440" w:right="1440" w:bottom="1440" w:left="144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7B3" w:rsidRDefault="007077B3">
      <w:r>
        <w:separator/>
      </w:r>
    </w:p>
  </w:endnote>
  <w:endnote w:type="continuationSeparator" w:id="0">
    <w:p w:rsidR="007077B3" w:rsidRDefault="007077B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7B3" w:rsidRDefault="007077B3">
      <w:r>
        <w:separator/>
      </w:r>
    </w:p>
  </w:footnote>
  <w:footnote w:type="continuationSeparator" w:id="0">
    <w:p w:rsidR="007077B3" w:rsidRDefault="007077B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hAnsi="Cambria"/>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7077B3" w:rsidRPr="005E04E9" w:rsidRDefault="007077B3">
        <w:pPr>
          <w:pStyle w:val="Header"/>
          <w:pBdr>
            <w:between w:val="single" w:sz="4" w:space="1" w:color="4F81BD" w:themeColor="accent1"/>
          </w:pBdr>
          <w:spacing w:line="276" w:lineRule="auto"/>
          <w:jc w:val="center"/>
          <w:rPr>
            <w:rFonts w:ascii="Cambria" w:hAnsi="Cambria"/>
          </w:rPr>
        </w:pPr>
        <w:r>
          <w:rPr>
            <w:rFonts w:ascii="Cambria" w:hAnsi="Cambria"/>
          </w:rPr>
          <w:t>Test Plan</w:t>
        </w:r>
      </w:p>
    </w:sdtContent>
  </w:sdt>
  <w:sdt>
    <w:sdtPr>
      <w:rPr>
        <w:rFonts w:ascii="Cambria" w:hAnsi="Cambria"/>
      </w:rPr>
      <w:alias w:val="Date"/>
      <w:id w:val="77547044"/>
      <w:dataBinding w:prefixMappings="xmlns:ns0='http://schemas.microsoft.com/office/2006/coverPageProps'" w:xpath="/ns0:CoverPageProperties[1]/ns0:PublishDate[1]" w:storeItemID="{55AF091B-3C7A-41E3-B477-F2FDAA23CFDA}"/>
      <w:date w:fullDate="2014-11-20T00:00:00Z">
        <w:dateFormat w:val="MMMM d, yyyy"/>
        <w:lid w:val="en-US"/>
        <w:storeMappedDataAs w:val="dateTime"/>
        <w:calendar w:val="gregorian"/>
      </w:date>
    </w:sdtPr>
    <w:sdtContent>
      <w:p w:rsidR="007077B3" w:rsidRPr="005E04E9" w:rsidRDefault="007077B3">
        <w:pPr>
          <w:pStyle w:val="Header"/>
          <w:pBdr>
            <w:between w:val="single" w:sz="4" w:space="1" w:color="4F81BD" w:themeColor="accent1"/>
          </w:pBdr>
          <w:spacing w:line="276" w:lineRule="auto"/>
          <w:jc w:val="center"/>
          <w:rPr>
            <w:rFonts w:ascii="Cambria" w:hAnsi="Cambria"/>
          </w:rPr>
        </w:pPr>
        <w:r>
          <w:rPr>
            <w:rFonts w:ascii="Cambria" w:hAnsi="Cambria"/>
          </w:rPr>
          <w:t>November 20, 2014</w:t>
        </w:r>
      </w:p>
    </w:sdtContent>
  </w:sdt>
  <w:p w:rsidR="007077B3" w:rsidRDefault="007077B3">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9114"/>
      <w:gridCol w:w="476"/>
    </w:tblGrid>
    <w:tr w:rsidR="007077B3">
      <w:sdt>
        <w:sdtPr>
          <w:rPr>
            <w:rFonts w:ascii="Calibri" w:eastAsiaTheme="majorEastAsia" w:hAnsi="Calibri" w:cstheme="majorBidi"/>
            <w:b/>
            <w:color w:val="4F81BD" w:themeColor="accent1"/>
          </w:rPr>
          <w:alias w:val="Title"/>
          <w:id w:val="171999519"/>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7077B3" w:rsidRPr="00412958" w:rsidRDefault="007077B3" w:rsidP="000E0406">
              <w:pPr>
                <w:pStyle w:val="Header"/>
                <w:jc w:val="right"/>
                <w:rPr>
                  <w:rFonts w:ascii="Calibri" w:hAnsi="Calibri"/>
                  <w:b/>
                  <w:color w:val="4F81BD" w:themeColor="accent1"/>
                </w:rPr>
              </w:pPr>
              <w:r>
                <w:rPr>
                  <w:rFonts w:ascii="Calibri" w:eastAsiaTheme="majorEastAsia" w:hAnsi="Calibri" w:cstheme="majorBidi"/>
                  <w:b/>
                  <w:color w:val="4F81BD" w:themeColor="accent1"/>
                </w:rPr>
                <w:t>Test Plan</w:t>
              </w:r>
            </w:p>
          </w:tc>
        </w:sdtContent>
      </w:sdt>
      <w:tc>
        <w:tcPr>
          <w:tcW w:w="248" w:type="pct"/>
          <w:tcBorders>
            <w:left w:val="single" w:sz="18" w:space="0" w:color="4F81BD" w:themeColor="accent1"/>
          </w:tcBorders>
        </w:tcPr>
        <w:p w:rsidR="007077B3" w:rsidRPr="00C7200C" w:rsidRDefault="007077B3" w:rsidP="000E0406">
          <w:pPr>
            <w:pStyle w:val="Header"/>
            <w:rPr>
              <w:rFonts w:ascii="Calibri" w:eastAsiaTheme="majorEastAsia" w:hAnsi="Calibri" w:cstheme="majorBidi"/>
              <w:b/>
              <w:color w:val="4F81BD" w:themeColor="accent1"/>
            </w:rPr>
          </w:pPr>
          <w:fldSimple w:instr=" PAGE   \* MERGEFORMAT ">
            <w:r w:rsidR="00C92214" w:rsidRPr="00C92214">
              <w:rPr>
                <w:rFonts w:ascii="Calibri" w:hAnsi="Calibri"/>
                <w:b/>
                <w:noProof/>
                <w:color w:val="4F81BD" w:themeColor="accent1"/>
              </w:rPr>
              <w:t>1</w:t>
            </w:r>
          </w:fldSimple>
        </w:p>
      </w:tc>
    </w:tr>
  </w:tbl>
  <w:p w:rsidR="007077B3" w:rsidRDefault="007077B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4FBD"/>
    <w:multiLevelType w:val="hybridMultilevel"/>
    <w:tmpl w:val="9CEE003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74B02EA"/>
    <w:multiLevelType w:val="multilevel"/>
    <w:tmpl w:val="799CCD70"/>
    <w:lvl w:ilvl="0">
      <w:start w:val="1"/>
      <w:numFmt w:val="decimal"/>
      <w:lvlText w:val="%1."/>
      <w:lvlJc w:val="left"/>
      <w:pPr>
        <w:ind w:left="1447" w:hanging="360"/>
      </w:pPr>
    </w:lvl>
    <w:lvl w:ilvl="1">
      <w:start w:val="1"/>
      <w:numFmt w:val="lowerLetter"/>
      <w:lvlText w:val="%2."/>
      <w:lvlJc w:val="left"/>
      <w:pPr>
        <w:ind w:left="2167" w:hanging="360"/>
      </w:pPr>
    </w:lvl>
    <w:lvl w:ilvl="2">
      <w:start w:val="1"/>
      <w:numFmt w:val="lowerRoman"/>
      <w:lvlText w:val="%3."/>
      <w:lvlJc w:val="right"/>
      <w:pPr>
        <w:ind w:left="2887" w:hanging="180"/>
      </w:pPr>
    </w:lvl>
    <w:lvl w:ilvl="3">
      <w:start w:val="1"/>
      <w:numFmt w:val="decimal"/>
      <w:lvlText w:val="%4."/>
      <w:lvlJc w:val="left"/>
      <w:pPr>
        <w:ind w:left="3607" w:hanging="360"/>
      </w:pPr>
    </w:lvl>
    <w:lvl w:ilvl="4">
      <w:start w:val="1"/>
      <w:numFmt w:val="lowerLetter"/>
      <w:lvlText w:val="%5."/>
      <w:lvlJc w:val="left"/>
      <w:pPr>
        <w:ind w:left="4327" w:hanging="360"/>
      </w:pPr>
    </w:lvl>
    <w:lvl w:ilvl="5">
      <w:start w:val="1"/>
      <w:numFmt w:val="lowerRoman"/>
      <w:lvlText w:val="%6."/>
      <w:lvlJc w:val="right"/>
      <w:pPr>
        <w:ind w:left="5047" w:hanging="180"/>
      </w:pPr>
    </w:lvl>
    <w:lvl w:ilvl="6">
      <w:start w:val="1"/>
      <w:numFmt w:val="decimal"/>
      <w:lvlText w:val="%7."/>
      <w:lvlJc w:val="left"/>
      <w:pPr>
        <w:ind w:left="5767" w:hanging="360"/>
      </w:pPr>
    </w:lvl>
    <w:lvl w:ilvl="7">
      <w:start w:val="1"/>
      <w:numFmt w:val="lowerLetter"/>
      <w:lvlText w:val="%8."/>
      <w:lvlJc w:val="left"/>
      <w:pPr>
        <w:ind w:left="6487" w:hanging="360"/>
      </w:pPr>
    </w:lvl>
    <w:lvl w:ilvl="8">
      <w:start w:val="1"/>
      <w:numFmt w:val="lowerRoman"/>
      <w:lvlText w:val="%9."/>
      <w:lvlJc w:val="right"/>
      <w:pPr>
        <w:ind w:left="7207" w:hanging="180"/>
      </w:pPr>
    </w:lvl>
  </w:abstractNum>
  <w:abstractNum w:abstractNumId="2">
    <w:nsid w:val="0D825FD7"/>
    <w:multiLevelType w:val="hybridMultilevel"/>
    <w:tmpl w:val="1E68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62814"/>
    <w:multiLevelType w:val="hybridMultilevel"/>
    <w:tmpl w:val="4EC4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645BC"/>
    <w:multiLevelType w:val="hybridMultilevel"/>
    <w:tmpl w:val="F484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82933"/>
    <w:multiLevelType w:val="hybridMultilevel"/>
    <w:tmpl w:val="AC6E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A6E39"/>
    <w:multiLevelType w:val="hybridMultilevel"/>
    <w:tmpl w:val="9608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E7EAE"/>
    <w:multiLevelType w:val="hybridMultilevel"/>
    <w:tmpl w:val="74F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243A2"/>
    <w:multiLevelType w:val="hybridMultilevel"/>
    <w:tmpl w:val="A00A3CD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nsid w:val="22721CA9"/>
    <w:multiLevelType w:val="hybridMultilevel"/>
    <w:tmpl w:val="3CF8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4129F"/>
    <w:multiLevelType w:val="hybridMultilevel"/>
    <w:tmpl w:val="B790C14E"/>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A70F6"/>
    <w:multiLevelType w:val="hybridMultilevel"/>
    <w:tmpl w:val="DC681FF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nsid w:val="26442FC8"/>
    <w:multiLevelType w:val="hybridMultilevel"/>
    <w:tmpl w:val="799CCD7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nsid w:val="27BA3D5A"/>
    <w:multiLevelType w:val="hybridMultilevel"/>
    <w:tmpl w:val="73BED686"/>
    <w:lvl w:ilvl="0" w:tplc="80F4A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6B24C2"/>
    <w:multiLevelType w:val="hybridMultilevel"/>
    <w:tmpl w:val="8FA8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ED6C04"/>
    <w:multiLevelType w:val="hybridMultilevel"/>
    <w:tmpl w:val="439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E2ED1"/>
    <w:multiLevelType w:val="hybridMultilevel"/>
    <w:tmpl w:val="4D94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F4A58"/>
    <w:multiLevelType w:val="multilevel"/>
    <w:tmpl w:val="2474DB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E417665"/>
    <w:multiLevelType w:val="hybridMultilevel"/>
    <w:tmpl w:val="BF4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006FE4"/>
    <w:multiLevelType w:val="hybridMultilevel"/>
    <w:tmpl w:val="BBC89CB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0">
    <w:nsid w:val="47A245F2"/>
    <w:multiLevelType w:val="hybridMultilevel"/>
    <w:tmpl w:val="4B16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FB6991"/>
    <w:multiLevelType w:val="hybridMultilevel"/>
    <w:tmpl w:val="6A16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C61892"/>
    <w:multiLevelType w:val="hybridMultilevel"/>
    <w:tmpl w:val="B7A8609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3">
    <w:nsid w:val="5D2E734B"/>
    <w:multiLevelType w:val="hybridMultilevel"/>
    <w:tmpl w:val="7E98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B6CCD"/>
    <w:multiLevelType w:val="hybridMultilevel"/>
    <w:tmpl w:val="2474D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C71EC4"/>
    <w:multiLevelType w:val="hybridMultilevel"/>
    <w:tmpl w:val="F75C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4A369A"/>
    <w:multiLevelType w:val="hybridMultilevel"/>
    <w:tmpl w:val="029C69C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nsid w:val="6ADF3999"/>
    <w:multiLevelType w:val="hybridMultilevel"/>
    <w:tmpl w:val="C750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C474048"/>
    <w:multiLevelType w:val="hybridMultilevel"/>
    <w:tmpl w:val="B790C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0A3126"/>
    <w:multiLevelType w:val="hybridMultilevel"/>
    <w:tmpl w:val="2E66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22727"/>
    <w:multiLevelType w:val="hybridMultilevel"/>
    <w:tmpl w:val="59C4494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1">
    <w:nsid w:val="7934043A"/>
    <w:multiLevelType w:val="hybridMultilevel"/>
    <w:tmpl w:val="C1EC3342"/>
    <w:lvl w:ilvl="0" w:tplc="EFCAC332">
      <w:start w:val="17"/>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
  </w:num>
  <w:num w:numId="3">
    <w:abstractNumId w:val="25"/>
  </w:num>
  <w:num w:numId="4">
    <w:abstractNumId w:val="31"/>
  </w:num>
  <w:num w:numId="5">
    <w:abstractNumId w:val="22"/>
  </w:num>
  <w:num w:numId="6">
    <w:abstractNumId w:val="24"/>
  </w:num>
  <w:num w:numId="7">
    <w:abstractNumId w:val="17"/>
  </w:num>
  <w:num w:numId="8">
    <w:abstractNumId w:val="21"/>
  </w:num>
  <w:num w:numId="9">
    <w:abstractNumId w:val="23"/>
  </w:num>
  <w:num w:numId="10">
    <w:abstractNumId w:val="29"/>
  </w:num>
  <w:num w:numId="11">
    <w:abstractNumId w:val="5"/>
  </w:num>
  <w:num w:numId="12">
    <w:abstractNumId w:val="7"/>
  </w:num>
  <w:num w:numId="13">
    <w:abstractNumId w:val="13"/>
  </w:num>
  <w:num w:numId="14">
    <w:abstractNumId w:val="4"/>
  </w:num>
  <w:num w:numId="15">
    <w:abstractNumId w:val="3"/>
  </w:num>
  <w:num w:numId="16">
    <w:abstractNumId w:val="6"/>
  </w:num>
  <w:num w:numId="17">
    <w:abstractNumId w:val="20"/>
  </w:num>
  <w:num w:numId="18">
    <w:abstractNumId w:val="16"/>
  </w:num>
  <w:num w:numId="19">
    <w:abstractNumId w:val="18"/>
  </w:num>
  <w:num w:numId="20">
    <w:abstractNumId w:val="9"/>
  </w:num>
  <w:num w:numId="21">
    <w:abstractNumId w:val="19"/>
  </w:num>
  <w:num w:numId="22">
    <w:abstractNumId w:val="11"/>
  </w:num>
  <w:num w:numId="23">
    <w:abstractNumId w:val="26"/>
  </w:num>
  <w:num w:numId="24">
    <w:abstractNumId w:val="0"/>
  </w:num>
  <w:num w:numId="25">
    <w:abstractNumId w:val="30"/>
  </w:num>
  <w:num w:numId="26">
    <w:abstractNumId w:val="8"/>
  </w:num>
  <w:num w:numId="27">
    <w:abstractNumId w:val="27"/>
  </w:num>
  <w:num w:numId="28">
    <w:abstractNumId w:val="28"/>
  </w:num>
  <w:num w:numId="29">
    <w:abstractNumId w:val="10"/>
  </w:num>
  <w:num w:numId="30">
    <w:abstractNumId w:val="15"/>
  </w:num>
  <w:num w:numId="31">
    <w:abstractNumId w:val="2"/>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
  <w:rsids>
    <w:rsidRoot w:val="00432F25"/>
    <w:rsid w:val="00010908"/>
    <w:rsid w:val="000E0406"/>
    <w:rsid w:val="000E560A"/>
    <w:rsid w:val="00110527"/>
    <w:rsid w:val="00176D12"/>
    <w:rsid w:val="001A2CBD"/>
    <w:rsid w:val="001E30D6"/>
    <w:rsid w:val="001F3639"/>
    <w:rsid w:val="00205B9A"/>
    <w:rsid w:val="0021065F"/>
    <w:rsid w:val="00265B81"/>
    <w:rsid w:val="00275060"/>
    <w:rsid w:val="00281001"/>
    <w:rsid w:val="00281BAE"/>
    <w:rsid w:val="002D6694"/>
    <w:rsid w:val="00320843"/>
    <w:rsid w:val="00350161"/>
    <w:rsid w:val="00367A9B"/>
    <w:rsid w:val="00373D2F"/>
    <w:rsid w:val="003B7BAF"/>
    <w:rsid w:val="003C1F39"/>
    <w:rsid w:val="003E17B8"/>
    <w:rsid w:val="00415176"/>
    <w:rsid w:val="0041632D"/>
    <w:rsid w:val="004236C7"/>
    <w:rsid w:val="00432F25"/>
    <w:rsid w:val="00452702"/>
    <w:rsid w:val="00457B15"/>
    <w:rsid w:val="0048281D"/>
    <w:rsid w:val="004B5FB3"/>
    <w:rsid w:val="004C454C"/>
    <w:rsid w:val="004D0EF5"/>
    <w:rsid w:val="00503223"/>
    <w:rsid w:val="00507ACA"/>
    <w:rsid w:val="00515EBA"/>
    <w:rsid w:val="00530F39"/>
    <w:rsid w:val="00543CE0"/>
    <w:rsid w:val="00543E2E"/>
    <w:rsid w:val="00567270"/>
    <w:rsid w:val="005837C6"/>
    <w:rsid w:val="005947E9"/>
    <w:rsid w:val="005B15EC"/>
    <w:rsid w:val="005C6CC3"/>
    <w:rsid w:val="005D2407"/>
    <w:rsid w:val="005E0718"/>
    <w:rsid w:val="005F28F2"/>
    <w:rsid w:val="006037B1"/>
    <w:rsid w:val="00616002"/>
    <w:rsid w:val="00676C42"/>
    <w:rsid w:val="006A2327"/>
    <w:rsid w:val="006B3AE0"/>
    <w:rsid w:val="006B5A1F"/>
    <w:rsid w:val="006B5AEF"/>
    <w:rsid w:val="006D5E32"/>
    <w:rsid w:val="006D7A10"/>
    <w:rsid w:val="006E511A"/>
    <w:rsid w:val="007077B3"/>
    <w:rsid w:val="0077179C"/>
    <w:rsid w:val="007905C8"/>
    <w:rsid w:val="007912A1"/>
    <w:rsid w:val="007A20DC"/>
    <w:rsid w:val="007B3307"/>
    <w:rsid w:val="007E09F9"/>
    <w:rsid w:val="00805046"/>
    <w:rsid w:val="008136D5"/>
    <w:rsid w:val="00841228"/>
    <w:rsid w:val="008516E3"/>
    <w:rsid w:val="00864232"/>
    <w:rsid w:val="008A3B03"/>
    <w:rsid w:val="008D6258"/>
    <w:rsid w:val="00900F93"/>
    <w:rsid w:val="00915805"/>
    <w:rsid w:val="009659C2"/>
    <w:rsid w:val="009669F6"/>
    <w:rsid w:val="00990602"/>
    <w:rsid w:val="00994115"/>
    <w:rsid w:val="009A53B6"/>
    <w:rsid w:val="009F4725"/>
    <w:rsid w:val="00A06F78"/>
    <w:rsid w:val="00A13B86"/>
    <w:rsid w:val="00A64E7F"/>
    <w:rsid w:val="00AC3E77"/>
    <w:rsid w:val="00AE401A"/>
    <w:rsid w:val="00AE5EB3"/>
    <w:rsid w:val="00AF1CB6"/>
    <w:rsid w:val="00B313AD"/>
    <w:rsid w:val="00B715A0"/>
    <w:rsid w:val="00B72535"/>
    <w:rsid w:val="00BA6EC4"/>
    <w:rsid w:val="00BE3E9D"/>
    <w:rsid w:val="00BF51D3"/>
    <w:rsid w:val="00C63F63"/>
    <w:rsid w:val="00C64E6F"/>
    <w:rsid w:val="00C92214"/>
    <w:rsid w:val="00C929EA"/>
    <w:rsid w:val="00C92FFF"/>
    <w:rsid w:val="00CC08BF"/>
    <w:rsid w:val="00CC470D"/>
    <w:rsid w:val="00CE417A"/>
    <w:rsid w:val="00D156E3"/>
    <w:rsid w:val="00D52BF7"/>
    <w:rsid w:val="00D67FB2"/>
    <w:rsid w:val="00DA4F8A"/>
    <w:rsid w:val="00DB2348"/>
    <w:rsid w:val="00DB2FE1"/>
    <w:rsid w:val="00DC65FD"/>
    <w:rsid w:val="00DD30D5"/>
    <w:rsid w:val="00E22A87"/>
    <w:rsid w:val="00E60BBE"/>
    <w:rsid w:val="00E73200"/>
    <w:rsid w:val="00E87FD9"/>
    <w:rsid w:val="00E900BF"/>
    <w:rsid w:val="00E93A16"/>
    <w:rsid w:val="00EA1D74"/>
    <w:rsid w:val="00ED784A"/>
    <w:rsid w:val="00EF2812"/>
    <w:rsid w:val="00F03282"/>
    <w:rsid w:val="00F42A79"/>
    <w:rsid w:val="00F56899"/>
    <w:rsid w:val="00F85C8C"/>
    <w:rsid w:val="00FB6AB3"/>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36"/>
        <o:r id="V:Rule6" type="connector" idref="#_x0000_s1042"/>
        <o:r id="V:Rule7" type="connector" idref="#_x0000_s1028"/>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eader" w:uiPriority="99"/>
    <w:lsdException w:name="Table Grid" w:uiPriority="59"/>
    <w:lsdException w:name="Light Shading Accent 1" w:uiPriority="60"/>
    <w:lsdException w:name="List Paragraph" w:uiPriority="34" w:qFormat="1"/>
    <w:lsdException w:name="TOC Heading" w:uiPriority="39" w:qFormat="1"/>
  </w:latentStyles>
  <w:style w:type="paragraph" w:default="1" w:styleId="Normal">
    <w:name w:val="Normal"/>
    <w:qFormat/>
    <w:rsid w:val="00616002"/>
  </w:style>
  <w:style w:type="paragraph" w:styleId="Heading1">
    <w:name w:val="heading 1"/>
    <w:basedOn w:val="Normal"/>
    <w:next w:val="Normal"/>
    <w:link w:val="Heading1Char"/>
    <w:rsid w:val="000E04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E04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715A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 w:type="paragraph" w:styleId="Header">
    <w:name w:val="header"/>
    <w:basedOn w:val="Normal"/>
    <w:link w:val="HeaderChar"/>
    <w:uiPriority w:val="99"/>
    <w:rsid w:val="000E0406"/>
    <w:pPr>
      <w:tabs>
        <w:tab w:val="center" w:pos="4320"/>
        <w:tab w:val="right" w:pos="8640"/>
      </w:tabs>
    </w:pPr>
  </w:style>
  <w:style w:type="character" w:customStyle="1" w:styleId="HeaderChar">
    <w:name w:val="Header Char"/>
    <w:basedOn w:val="DefaultParagraphFont"/>
    <w:link w:val="Header"/>
    <w:uiPriority w:val="99"/>
    <w:rsid w:val="000E0406"/>
  </w:style>
  <w:style w:type="paragraph" w:styleId="Footer">
    <w:name w:val="footer"/>
    <w:basedOn w:val="Normal"/>
    <w:link w:val="FooterChar"/>
    <w:rsid w:val="000E0406"/>
    <w:pPr>
      <w:tabs>
        <w:tab w:val="center" w:pos="4320"/>
        <w:tab w:val="right" w:pos="8640"/>
      </w:tabs>
    </w:pPr>
  </w:style>
  <w:style w:type="character" w:customStyle="1" w:styleId="FooterChar">
    <w:name w:val="Footer Char"/>
    <w:basedOn w:val="DefaultParagraphFont"/>
    <w:link w:val="Footer"/>
    <w:rsid w:val="000E0406"/>
  </w:style>
  <w:style w:type="character" w:customStyle="1" w:styleId="Heading2Char">
    <w:name w:val="Heading 2 Char"/>
    <w:basedOn w:val="DefaultParagraphFont"/>
    <w:link w:val="Heading2"/>
    <w:rsid w:val="000E04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0E0406"/>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2084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ED784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7B3307"/>
    <w:rPr>
      <w:sz w:val="16"/>
      <w:szCs w:val="16"/>
    </w:rPr>
  </w:style>
  <w:style w:type="paragraph" w:styleId="CommentText">
    <w:name w:val="annotation text"/>
    <w:basedOn w:val="Normal"/>
    <w:link w:val="CommentTextChar"/>
    <w:rsid w:val="007B3307"/>
    <w:rPr>
      <w:sz w:val="20"/>
      <w:szCs w:val="20"/>
    </w:rPr>
  </w:style>
  <w:style w:type="character" w:customStyle="1" w:styleId="CommentTextChar">
    <w:name w:val="Comment Text Char"/>
    <w:basedOn w:val="DefaultParagraphFont"/>
    <w:link w:val="CommentText"/>
    <w:rsid w:val="007B3307"/>
    <w:rPr>
      <w:sz w:val="20"/>
      <w:szCs w:val="20"/>
    </w:rPr>
  </w:style>
  <w:style w:type="paragraph" w:styleId="CommentSubject">
    <w:name w:val="annotation subject"/>
    <w:basedOn w:val="CommentText"/>
    <w:next w:val="CommentText"/>
    <w:link w:val="CommentSubjectChar"/>
    <w:rsid w:val="007B3307"/>
    <w:rPr>
      <w:b/>
      <w:bCs/>
    </w:rPr>
  </w:style>
  <w:style w:type="character" w:customStyle="1" w:styleId="CommentSubjectChar">
    <w:name w:val="Comment Subject Char"/>
    <w:basedOn w:val="CommentTextChar"/>
    <w:link w:val="CommentSubject"/>
    <w:rsid w:val="007B3307"/>
    <w:rPr>
      <w:b/>
      <w:bCs/>
      <w:sz w:val="20"/>
      <w:szCs w:val="20"/>
    </w:rPr>
  </w:style>
  <w:style w:type="character" w:customStyle="1" w:styleId="Heading3Char">
    <w:name w:val="Heading 3 Char"/>
    <w:basedOn w:val="DefaultParagraphFont"/>
    <w:link w:val="Heading3"/>
    <w:rsid w:val="00B715A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05046"/>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5046"/>
    <w:pPr>
      <w:spacing w:before="120"/>
    </w:pPr>
    <w:rPr>
      <w:b/>
    </w:rPr>
  </w:style>
  <w:style w:type="paragraph" w:styleId="TOC2">
    <w:name w:val="toc 2"/>
    <w:basedOn w:val="Normal"/>
    <w:next w:val="Normal"/>
    <w:autoRedefine/>
    <w:uiPriority w:val="39"/>
    <w:rsid w:val="00805046"/>
    <w:pPr>
      <w:ind w:left="240"/>
    </w:pPr>
    <w:rPr>
      <w:b/>
      <w:sz w:val="22"/>
      <w:szCs w:val="22"/>
    </w:rPr>
  </w:style>
  <w:style w:type="paragraph" w:styleId="TOC3">
    <w:name w:val="toc 3"/>
    <w:basedOn w:val="Normal"/>
    <w:next w:val="Normal"/>
    <w:autoRedefine/>
    <w:uiPriority w:val="39"/>
    <w:rsid w:val="00805046"/>
    <w:pPr>
      <w:ind w:left="480"/>
    </w:pPr>
    <w:rPr>
      <w:sz w:val="22"/>
      <w:szCs w:val="22"/>
    </w:rPr>
  </w:style>
  <w:style w:type="paragraph" w:styleId="TOC4">
    <w:name w:val="toc 4"/>
    <w:basedOn w:val="Normal"/>
    <w:next w:val="Normal"/>
    <w:autoRedefine/>
    <w:rsid w:val="00805046"/>
    <w:pPr>
      <w:ind w:left="720"/>
    </w:pPr>
    <w:rPr>
      <w:sz w:val="20"/>
      <w:szCs w:val="20"/>
    </w:rPr>
  </w:style>
  <w:style w:type="paragraph" w:styleId="TOC5">
    <w:name w:val="toc 5"/>
    <w:basedOn w:val="Normal"/>
    <w:next w:val="Normal"/>
    <w:autoRedefine/>
    <w:rsid w:val="00805046"/>
    <w:pPr>
      <w:ind w:left="960"/>
    </w:pPr>
    <w:rPr>
      <w:sz w:val="20"/>
      <w:szCs w:val="20"/>
    </w:rPr>
  </w:style>
  <w:style w:type="paragraph" w:styleId="TOC6">
    <w:name w:val="toc 6"/>
    <w:basedOn w:val="Normal"/>
    <w:next w:val="Normal"/>
    <w:autoRedefine/>
    <w:rsid w:val="00805046"/>
    <w:pPr>
      <w:ind w:left="1200"/>
    </w:pPr>
    <w:rPr>
      <w:sz w:val="20"/>
      <w:szCs w:val="20"/>
    </w:rPr>
  </w:style>
  <w:style w:type="paragraph" w:styleId="TOC7">
    <w:name w:val="toc 7"/>
    <w:basedOn w:val="Normal"/>
    <w:next w:val="Normal"/>
    <w:autoRedefine/>
    <w:rsid w:val="00805046"/>
    <w:pPr>
      <w:ind w:left="1440"/>
    </w:pPr>
    <w:rPr>
      <w:sz w:val="20"/>
      <w:szCs w:val="20"/>
    </w:rPr>
  </w:style>
  <w:style w:type="paragraph" w:styleId="TOC8">
    <w:name w:val="toc 8"/>
    <w:basedOn w:val="Normal"/>
    <w:next w:val="Normal"/>
    <w:autoRedefine/>
    <w:rsid w:val="00805046"/>
    <w:pPr>
      <w:ind w:left="1680"/>
    </w:pPr>
    <w:rPr>
      <w:sz w:val="20"/>
      <w:szCs w:val="20"/>
    </w:rPr>
  </w:style>
  <w:style w:type="paragraph" w:styleId="TOC9">
    <w:name w:val="toc 9"/>
    <w:basedOn w:val="Normal"/>
    <w:next w:val="Normal"/>
    <w:autoRedefine/>
    <w:rsid w:val="00805046"/>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s>
</file>

<file path=word/webSettings.xml><?xml version="1.0" encoding="utf-8"?>
<w:webSettings xmlns:r="http://schemas.openxmlformats.org/officeDocument/2006/relationships" xmlns:w="http://schemas.openxmlformats.org/wordprocessingml/2006/main">
  <w:divs>
    <w:div w:id="47463018">
      <w:bodyDiv w:val="1"/>
      <w:marLeft w:val="0"/>
      <w:marRight w:val="0"/>
      <w:marTop w:val="0"/>
      <w:marBottom w:val="0"/>
      <w:divBdr>
        <w:top w:val="none" w:sz="0" w:space="0" w:color="auto"/>
        <w:left w:val="none" w:sz="0" w:space="0" w:color="auto"/>
        <w:bottom w:val="none" w:sz="0" w:space="0" w:color="auto"/>
        <w:right w:val="none" w:sz="0" w:space="0" w:color="auto"/>
      </w:divBdr>
    </w:div>
    <w:div w:id="564489018">
      <w:bodyDiv w:val="1"/>
      <w:marLeft w:val="0"/>
      <w:marRight w:val="0"/>
      <w:marTop w:val="0"/>
      <w:marBottom w:val="0"/>
      <w:divBdr>
        <w:top w:val="none" w:sz="0" w:space="0" w:color="auto"/>
        <w:left w:val="none" w:sz="0" w:space="0" w:color="auto"/>
        <w:bottom w:val="none" w:sz="0" w:space="0" w:color="auto"/>
        <w:right w:val="none" w:sz="0" w:space="0" w:color="auto"/>
      </w:divBdr>
    </w:div>
    <w:div w:id="1360206101">
      <w:bodyDiv w:val="1"/>
      <w:marLeft w:val="0"/>
      <w:marRight w:val="0"/>
      <w:marTop w:val="0"/>
      <w:marBottom w:val="0"/>
      <w:divBdr>
        <w:top w:val="none" w:sz="0" w:space="0" w:color="auto"/>
        <w:left w:val="none" w:sz="0" w:space="0" w:color="auto"/>
        <w:bottom w:val="none" w:sz="0" w:space="0" w:color="auto"/>
        <w:right w:val="none" w:sz="0" w:space="0" w:color="auto"/>
      </w:divBdr>
    </w:div>
    <w:div w:id="2011365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2014-11-20T00:00:00</PublishDate>
  <Abstract>Chelsea Throop</Abstract>
  <CompanyAddress>1930 SW Fourth Ave, Portland, Oregon 97201                  Rev. 1 11/20/14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D976A-5CF9-D441-B830-4C6A179B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262</Words>
  <Characters>1495</Characters>
  <Application>Microsoft Macintosh Word</Application>
  <DocSecurity>0</DocSecurity>
  <Lines>12</Lines>
  <Paragraphs>2</Paragraphs>
  <ScaleCrop>false</ScaleCrop>
  <HeadingPairs>
    <vt:vector size="2" baseType="variant">
      <vt:variant>
        <vt:lpstr>Title</vt:lpstr>
      </vt:variant>
      <vt:variant>
        <vt:i4>1</vt:i4>
      </vt:variant>
    </vt:vector>
  </HeadingPairs>
  <TitlesOfParts>
    <vt:vector size="1" baseType="lpstr">
      <vt:lpstr>Product Design Specifications</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Team Members</dc:creator>
  <cp:keywords/>
  <dc:description/>
  <cp:lastModifiedBy>Chelsea Throop</cp:lastModifiedBy>
  <cp:revision>2</cp:revision>
  <cp:lastPrinted>2014-10-25T00:54:00Z</cp:lastPrinted>
  <dcterms:created xsi:type="dcterms:W3CDTF">2014-11-23T18:27:00Z</dcterms:created>
  <dcterms:modified xsi:type="dcterms:W3CDTF">2014-11-23T18:27:00Z</dcterms:modified>
</cp:coreProperties>
</file>